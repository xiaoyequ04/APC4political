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9430D3" w:rsidRDefault="00DA1C5D" w:rsidP="0082169F">
      <w:pPr>
        <w:pStyle w:val="a3"/>
        <w:numPr>
          <w:ilvl w:val="0"/>
          <w:numId w:val="1"/>
        </w:numPr>
        <w:spacing w:line="360" w:lineRule="auto"/>
        <w:ind w:left="0" w:firstLine="420"/>
        <w:rPr>
          <w:rFonts w:ascii="Times New Roman" w:eastAsia="宋体" w:hAnsi="Times New Roman" w:cs="Times New Roman"/>
        </w:rPr>
      </w:pPr>
      <w:r>
        <w:rPr>
          <w:rFonts w:ascii="Times New Roman" w:eastAsia="宋体" w:hAnsi="Times New Roman" w:cs="Times New Roman" w:hint="eastAsia"/>
        </w:rPr>
        <w:t>引言</w:t>
      </w:r>
    </w:p>
    <w:p w:rsidR="003F3FA8" w:rsidRDefault="003F3FA8" w:rsidP="003F3FA8">
      <w:pPr>
        <w:pStyle w:val="a3"/>
        <w:spacing w:line="360" w:lineRule="auto"/>
        <w:ind w:left="420" w:firstLineChars="0" w:firstLine="0"/>
        <w:rPr>
          <w:rFonts w:ascii="Times New Roman" w:eastAsia="宋体" w:hAnsi="Times New Roman" w:cs="Times New Roman"/>
        </w:rPr>
      </w:pPr>
    </w:p>
    <w:p w:rsidR="003F3FA8" w:rsidRPr="003F3FA8" w:rsidRDefault="00AC449A" w:rsidP="003F3FA8">
      <w:pPr>
        <w:pStyle w:val="a3"/>
        <w:spacing w:line="360" w:lineRule="auto"/>
        <w:ind w:left="420" w:firstLineChars="0" w:firstLine="0"/>
        <w:rPr>
          <w:rFonts w:ascii="Times New Roman" w:eastAsia="宋体" w:hAnsi="Times New Roman" w:cs="Times New Roman"/>
        </w:rPr>
      </w:pPr>
      <w:r w:rsidRPr="00AC449A">
        <w:rPr>
          <w:rFonts w:ascii="Times New Roman" w:eastAsia="宋体" w:hAnsi="Times New Roman" w:cs="Times New Roman"/>
        </w:rPr>
        <w:t>本文探讨的是普通民众对两种民主观念的理解问题，以及随着经济的发展和现代化水平的提高，这两种民主观念在不同人之间是否具有显著差别？</w:t>
      </w:r>
    </w:p>
    <w:p w:rsidR="00DA1C5D" w:rsidRDefault="00DA1C5D" w:rsidP="0082169F">
      <w:pPr>
        <w:pStyle w:val="a3"/>
        <w:numPr>
          <w:ilvl w:val="0"/>
          <w:numId w:val="1"/>
        </w:numPr>
        <w:spacing w:line="360" w:lineRule="auto"/>
        <w:ind w:left="0" w:firstLine="420"/>
        <w:rPr>
          <w:rFonts w:ascii="Times New Roman" w:eastAsia="宋体" w:hAnsi="Times New Roman" w:cs="Times New Roman"/>
        </w:rPr>
      </w:pPr>
      <w:r>
        <w:rPr>
          <w:rFonts w:ascii="Times New Roman" w:eastAsia="宋体" w:hAnsi="Times New Roman" w:cs="Times New Roman" w:hint="eastAsia"/>
        </w:rPr>
        <w:t>文献综述和理论</w:t>
      </w:r>
    </w:p>
    <w:p w:rsidR="00454116" w:rsidRDefault="00454116" w:rsidP="0082169F">
      <w:pPr>
        <w:pStyle w:val="a3"/>
        <w:numPr>
          <w:ilvl w:val="1"/>
          <w:numId w:val="1"/>
        </w:numPr>
        <w:spacing w:line="360" w:lineRule="auto"/>
        <w:ind w:left="0" w:firstLine="420"/>
        <w:rPr>
          <w:rFonts w:ascii="Times New Roman" w:eastAsia="宋体" w:hAnsi="Times New Roman" w:cs="Times New Roman"/>
        </w:rPr>
      </w:pPr>
      <w:r>
        <w:rPr>
          <w:rFonts w:ascii="Times New Roman" w:eastAsia="宋体" w:hAnsi="Times New Roman" w:cs="Times New Roman" w:hint="eastAsia"/>
        </w:rPr>
        <w:t>政治社会化理论</w:t>
      </w:r>
    </w:p>
    <w:p w:rsidR="00454116" w:rsidRDefault="00454116" w:rsidP="00854B31">
      <w:pPr>
        <w:spacing w:line="360" w:lineRule="auto"/>
        <w:ind w:firstLine="420"/>
        <w:rPr>
          <w:rFonts w:ascii="Times New Roman" w:eastAsia="宋体" w:hAnsi="Times New Roman" w:cs="Times New Roman"/>
        </w:rPr>
      </w:pPr>
      <w:r w:rsidRPr="0000048D">
        <w:rPr>
          <w:rFonts w:ascii="Times New Roman" w:eastAsia="宋体" w:hAnsi="Times New Roman" w:cs="Times New Roman"/>
        </w:rPr>
        <w:t>政治社会化</w:t>
      </w:r>
      <w:r>
        <w:rPr>
          <w:rFonts w:ascii="Times New Roman" w:eastAsia="宋体" w:hAnsi="Times New Roman" w:cs="Times New Roman" w:hint="eastAsia"/>
        </w:rPr>
        <w:t>理论认为</w:t>
      </w:r>
      <w:r w:rsidRPr="0000048D">
        <w:rPr>
          <w:rFonts w:ascii="Times New Roman" w:eastAsia="宋体" w:hAnsi="Times New Roman" w:cs="Times New Roman"/>
        </w:rPr>
        <w:t>，</w:t>
      </w:r>
      <w:r w:rsidR="00E6615E">
        <w:rPr>
          <w:rFonts w:ascii="Times New Roman" w:eastAsia="宋体" w:hAnsi="Times New Roman" w:cs="Times New Roman" w:hint="eastAsia"/>
        </w:rPr>
        <w:t>个人的政治态度和政治行为在很大程度上受到年轻时</w:t>
      </w:r>
      <w:r w:rsidR="00B0327E">
        <w:rPr>
          <w:rFonts w:ascii="Times New Roman" w:eastAsia="宋体" w:hAnsi="Times New Roman" w:cs="Times New Roman" w:hint="eastAsia"/>
        </w:rPr>
        <w:t>所处的</w:t>
      </w:r>
      <w:r w:rsidR="00B20664">
        <w:rPr>
          <w:rFonts w:ascii="Times New Roman" w:eastAsia="宋体" w:hAnsi="Times New Roman" w:cs="Times New Roman" w:hint="eastAsia"/>
        </w:rPr>
        <w:t>宏观环境（经济发展情况、物质匮乏程度）和</w:t>
      </w:r>
      <w:r w:rsidR="00B20664" w:rsidRPr="0000048D">
        <w:rPr>
          <w:rFonts w:ascii="Times New Roman" w:eastAsia="宋体" w:hAnsi="Times New Roman" w:cs="Times New Roman"/>
        </w:rPr>
        <w:t>个人</w:t>
      </w:r>
      <w:r w:rsidR="005835B4">
        <w:rPr>
          <w:rFonts w:ascii="Times New Roman" w:eastAsia="宋体" w:hAnsi="Times New Roman" w:cs="Times New Roman" w:hint="eastAsia"/>
        </w:rPr>
        <w:t>环境</w:t>
      </w:r>
      <w:r w:rsidR="00B20664" w:rsidRPr="0000048D">
        <w:rPr>
          <w:rFonts w:ascii="Times New Roman" w:eastAsia="宋体" w:hAnsi="Times New Roman" w:cs="Times New Roman"/>
        </w:rPr>
        <w:t>（父母</w:t>
      </w:r>
      <w:r w:rsidR="00B20664">
        <w:rPr>
          <w:rFonts w:ascii="Times New Roman" w:eastAsia="宋体" w:hAnsi="Times New Roman" w:cs="Times New Roman" w:hint="eastAsia"/>
        </w:rPr>
        <w:t>、</w:t>
      </w:r>
      <w:r w:rsidR="00B20664" w:rsidRPr="0000048D">
        <w:rPr>
          <w:rFonts w:ascii="Times New Roman" w:eastAsia="宋体" w:hAnsi="Times New Roman" w:cs="Times New Roman"/>
        </w:rPr>
        <w:t>学校教育</w:t>
      </w:r>
      <w:r w:rsidR="00B20664">
        <w:rPr>
          <w:rFonts w:ascii="Times New Roman" w:eastAsia="宋体" w:hAnsi="Times New Roman" w:cs="Times New Roman" w:hint="eastAsia"/>
        </w:rPr>
        <w:t>、朋辈</w:t>
      </w:r>
      <w:r w:rsidR="00B20664" w:rsidRPr="0000048D">
        <w:rPr>
          <w:rFonts w:ascii="Times New Roman" w:eastAsia="宋体" w:hAnsi="Times New Roman" w:cs="Times New Roman"/>
        </w:rPr>
        <w:t>）</w:t>
      </w:r>
      <w:r w:rsidR="000D4D98">
        <w:rPr>
          <w:rFonts w:ascii="Times New Roman" w:eastAsia="宋体" w:hAnsi="Times New Roman" w:cs="Times New Roman" w:hint="eastAsia"/>
        </w:rPr>
        <w:t>的影响</w:t>
      </w:r>
      <w:r w:rsidR="00854B31">
        <w:rPr>
          <w:rFonts w:ascii="Times New Roman" w:eastAsia="宋体" w:hAnsi="Times New Roman" w:cs="Times New Roman" w:hint="eastAsia"/>
        </w:rPr>
        <w:t>。</w:t>
      </w:r>
      <w:r w:rsidRPr="0000048D">
        <w:rPr>
          <w:rFonts w:ascii="Times New Roman" w:eastAsia="宋体" w:hAnsi="Times New Roman" w:cs="Times New Roman"/>
        </w:rPr>
        <w:t>这意味着，虽然政治学习是一个终生的过程，但政治态度和政治行为在很大程度上受到相当年轻时的经历的影响。在文献中，成长时期通常被理解为发生在</w:t>
      </w:r>
      <w:r w:rsidRPr="0000048D">
        <w:rPr>
          <w:rFonts w:ascii="Times New Roman" w:eastAsia="宋体" w:hAnsi="Times New Roman" w:cs="Times New Roman"/>
        </w:rPr>
        <w:t xml:space="preserve"> 17 </w:t>
      </w:r>
      <w:r w:rsidRPr="0000048D">
        <w:rPr>
          <w:rFonts w:ascii="Times New Roman" w:eastAsia="宋体" w:hAnsi="Times New Roman" w:cs="Times New Roman"/>
        </w:rPr>
        <w:t>至</w:t>
      </w:r>
      <w:r w:rsidRPr="0000048D">
        <w:rPr>
          <w:rFonts w:ascii="Times New Roman" w:eastAsia="宋体" w:hAnsi="Times New Roman" w:cs="Times New Roman"/>
        </w:rPr>
        <w:t xml:space="preserve"> 25 </w:t>
      </w:r>
      <w:r w:rsidRPr="0000048D">
        <w:rPr>
          <w:rFonts w:ascii="Times New Roman" w:eastAsia="宋体" w:hAnsi="Times New Roman" w:cs="Times New Roman"/>
        </w:rPr>
        <w:t>岁之间，但有证据表明社会化甚至更早开始。正如</w:t>
      </w:r>
      <w:r w:rsidRPr="0000048D">
        <w:rPr>
          <w:rFonts w:ascii="Times New Roman" w:eastAsia="宋体" w:hAnsi="Times New Roman" w:cs="Times New Roman"/>
        </w:rPr>
        <w:t xml:space="preserve"> van </w:t>
      </w:r>
      <w:proofErr w:type="spellStart"/>
      <w:r w:rsidRPr="0000048D">
        <w:rPr>
          <w:rFonts w:ascii="Times New Roman" w:eastAsia="宋体" w:hAnsi="Times New Roman" w:cs="Times New Roman"/>
        </w:rPr>
        <w:t>Deth</w:t>
      </w:r>
      <w:proofErr w:type="spellEnd"/>
      <w:r w:rsidRPr="0000048D">
        <w:rPr>
          <w:rFonts w:ascii="Times New Roman" w:eastAsia="宋体" w:hAnsi="Times New Roman" w:cs="Times New Roman"/>
        </w:rPr>
        <w:t xml:space="preserve"> </w:t>
      </w:r>
      <w:r w:rsidRPr="0000048D">
        <w:rPr>
          <w:rFonts w:ascii="Times New Roman" w:eastAsia="宋体" w:hAnsi="Times New Roman" w:cs="Times New Roman"/>
        </w:rPr>
        <w:t>等人所证明的那样，小学一年级的孩子已经具有一致的政治知识和倾向。此外，政治信任和问题态度在</w:t>
      </w:r>
      <w:r w:rsidRPr="0000048D">
        <w:rPr>
          <w:rFonts w:ascii="Times New Roman" w:eastAsia="宋体" w:hAnsi="Times New Roman" w:cs="Times New Roman"/>
        </w:rPr>
        <w:t xml:space="preserve"> 14 </w:t>
      </w:r>
      <w:r w:rsidRPr="0000048D">
        <w:rPr>
          <w:rFonts w:ascii="Times New Roman" w:eastAsia="宋体" w:hAnsi="Times New Roman" w:cs="Times New Roman"/>
        </w:rPr>
        <w:t>岁时就已经确立，并一直延续到年轻人</w:t>
      </w:r>
      <w:r w:rsidRPr="0000048D">
        <w:rPr>
          <w:rFonts w:ascii="Times New Roman" w:eastAsia="宋体" w:hAnsi="Times New Roman" w:cs="Times New Roman"/>
        </w:rPr>
        <w:t xml:space="preserve"> 30 </w:t>
      </w:r>
      <w:r w:rsidRPr="0000048D">
        <w:rPr>
          <w:rFonts w:ascii="Times New Roman" w:eastAsia="宋体" w:hAnsi="Times New Roman" w:cs="Times New Roman"/>
        </w:rPr>
        <w:t>岁。</w:t>
      </w:r>
      <w:r w:rsidRPr="0000048D">
        <w:rPr>
          <w:rFonts w:ascii="Times New Roman" w:eastAsia="宋体" w:hAnsi="Times New Roman" w:cs="Times New Roman"/>
        </w:rPr>
        <w:t xml:space="preserve">Dennis </w:t>
      </w:r>
      <w:r w:rsidRPr="0000048D">
        <w:rPr>
          <w:rFonts w:ascii="Times New Roman" w:eastAsia="宋体" w:hAnsi="Times New Roman" w:cs="Times New Roman"/>
        </w:rPr>
        <w:t>等人表明由于政治社会化而导致的对民主态度的差异在以后的生活中仍然存在甚至会增加。关于共产主义，</w:t>
      </w:r>
      <w:r w:rsidRPr="0000048D">
        <w:rPr>
          <w:rFonts w:ascii="Times New Roman" w:eastAsia="宋体" w:hAnsi="Times New Roman" w:cs="Times New Roman"/>
        </w:rPr>
        <w:t>Pop-</w:t>
      </w:r>
      <w:proofErr w:type="spellStart"/>
      <w:r w:rsidRPr="0000048D">
        <w:rPr>
          <w:rFonts w:ascii="Times New Roman" w:eastAsia="宋体" w:hAnsi="Times New Roman" w:cs="Times New Roman"/>
        </w:rPr>
        <w:t>Eleches</w:t>
      </w:r>
      <w:proofErr w:type="spellEnd"/>
      <w:r w:rsidRPr="0000048D">
        <w:rPr>
          <w:rFonts w:ascii="Times New Roman" w:eastAsia="宋体" w:hAnsi="Times New Roman" w:cs="Times New Roman"/>
        </w:rPr>
        <w:t xml:space="preserve"> </w:t>
      </w:r>
      <w:r w:rsidRPr="0000048D">
        <w:rPr>
          <w:rFonts w:ascii="Times New Roman" w:eastAsia="宋体" w:hAnsi="Times New Roman" w:cs="Times New Roman"/>
        </w:rPr>
        <w:t>和</w:t>
      </w:r>
      <w:r w:rsidRPr="0000048D">
        <w:rPr>
          <w:rFonts w:ascii="Times New Roman" w:eastAsia="宋体" w:hAnsi="Times New Roman" w:cs="Times New Roman"/>
        </w:rPr>
        <w:t xml:space="preserve"> Tucker </w:t>
      </w:r>
      <w:r w:rsidRPr="0000048D">
        <w:rPr>
          <w:rFonts w:ascii="Times New Roman" w:eastAsia="宋体" w:hAnsi="Times New Roman" w:cs="Times New Roman"/>
        </w:rPr>
        <w:t>发现，</w:t>
      </w:r>
      <w:r w:rsidRPr="0000048D">
        <w:rPr>
          <w:rFonts w:ascii="Times New Roman" w:eastAsia="宋体" w:hAnsi="Times New Roman" w:cs="Times New Roman"/>
        </w:rPr>
        <w:t xml:space="preserve">18 </w:t>
      </w:r>
      <w:r w:rsidRPr="0000048D">
        <w:rPr>
          <w:rFonts w:ascii="Times New Roman" w:eastAsia="宋体" w:hAnsi="Times New Roman" w:cs="Times New Roman"/>
        </w:rPr>
        <w:t>岁之前接触共产主义比成年后接触对以后的政治态度有更为持续的影响</w:t>
      </w:r>
      <w:r>
        <w:rPr>
          <w:rFonts w:ascii="Times New Roman" w:eastAsia="宋体" w:hAnsi="Times New Roman" w:cs="Times New Roman" w:hint="eastAsia"/>
        </w:rPr>
        <w:t>。</w:t>
      </w:r>
    </w:p>
    <w:p w:rsidR="00454116" w:rsidRPr="00454116" w:rsidRDefault="00454116" w:rsidP="00454116">
      <w:pPr>
        <w:pStyle w:val="a3"/>
        <w:spacing w:line="360" w:lineRule="auto"/>
        <w:ind w:left="420" w:firstLineChars="0" w:firstLine="0"/>
        <w:rPr>
          <w:rFonts w:ascii="Times New Roman" w:eastAsia="宋体" w:hAnsi="Times New Roman" w:cs="Times New Roman" w:hint="eastAsia"/>
        </w:rPr>
      </w:pPr>
    </w:p>
    <w:p w:rsidR="00454116" w:rsidRDefault="00454116" w:rsidP="0082169F">
      <w:pPr>
        <w:pStyle w:val="a3"/>
        <w:numPr>
          <w:ilvl w:val="1"/>
          <w:numId w:val="1"/>
        </w:numPr>
        <w:spacing w:line="360" w:lineRule="auto"/>
        <w:ind w:left="0" w:firstLine="420"/>
        <w:rPr>
          <w:rFonts w:ascii="Times New Roman" w:eastAsia="宋体" w:hAnsi="Times New Roman" w:cs="Times New Roman"/>
        </w:rPr>
      </w:pPr>
    </w:p>
    <w:p w:rsidR="00DA1C5D" w:rsidRDefault="00FE6ABA" w:rsidP="0082169F">
      <w:pPr>
        <w:pStyle w:val="a3"/>
        <w:numPr>
          <w:ilvl w:val="1"/>
          <w:numId w:val="1"/>
        </w:numPr>
        <w:spacing w:line="360" w:lineRule="auto"/>
        <w:ind w:left="0" w:firstLine="420"/>
        <w:rPr>
          <w:rFonts w:ascii="Times New Roman" w:eastAsia="宋体" w:hAnsi="Times New Roman" w:cs="Times New Roman"/>
        </w:rPr>
      </w:pPr>
      <w:r>
        <w:rPr>
          <w:rFonts w:ascii="Times New Roman" w:eastAsia="宋体" w:hAnsi="Times New Roman" w:cs="Times New Roman" w:hint="eastAsia"/>
        </w:rPr>
        <w:t>现代化理论：</w:t>
      </w:r>
    </w:p>
    <w:p w:rsidR="00FE6ABA" w:rsidRPr="00FE6ABA" w:rsidRDefault="00FE6ABA" w:rsidP="0082169F">
      <w:pPr>
        <w:spacing w:line="360" w:lineRule="auto"/>
        <w:ind w:firstLineChars="200" w:firstLine="420"/>
        <w:rPr>
          <w:rFonts w:ascii="Times New Roman" w:eastAsia="宋体" w:hAnsi="Times New Roman" w:cs="Times New Roman"/>
        </w:rPr>
      </w:pPr>
      <w:r>
        <w:rPr>
          <w:rFonts w:ascii="Times New Roman" w:eastAsia="宋体" w:hAnsi="Times New Roman" w:cs="Times New Roman" w:hint="eastAsia"/>
        </w:rPr>
        <w:t>现代化带来民主非线性关系（李普赛特—英格尔哈特—</w:t>
      </w:r>
      <w:r w:rsidR="003F1670">
        <w:rPr>
          <w:rFonts w:ascii="Times New Roman" w:eastAsia="宋体" w:hAnsi="Times New Roman" w:cs="Times New Roman" w:hint="eastAsia"/>
        </w:rPr>
        <w:t>世代</w:t>
      </w:r>
      <w:r>
        <w:rPr>
          <w:rFonts w:ascii="Times New Roman" w:eastAsia="宋体" w:hAnsi="Times New Roman" w:cs="Times New Roman" w:hint="eastAsia"/>
        </w:rPr>
        <w:t>）</w:t>
      </w:r>
      <w:r w:rsidR="00FF519E">
        <w:rPr>
          <w:rFonts w:ascii="Times New Roman" w:eastAsia="宋体" w:hAnsi="Times New Roman" w:cs="Times New Roman" w:hint="eastAsia"/>
        </w:rPr>
        <w:t>/</w:t>
      </w:r>
      <w:r w:rsidR="00FF519E">
        <w:rPr>
          <w:rFonts w:ascii="Times New Roman" w:eastAsia="宋体" w:hAnsi="Times New Roman" w:cs="Times New Roman" w:hint="eastAsia"/>
        </w:rPr>
        <w:t>匮乏和社会假设</w:t>
      </w:r>
    </w:p>
    <w:p w:rsidR="003E5ACA" w:rsidRDefault="008418AC" w:rsidP="00E23B63">
      <w:pPr>
        <w:spacing w:line="360" w:lineRule="auto"/>
        <w:ind w:firstLineChars="200" w:firstLine="420"/>
        <w:rPr>
          <w:rFonts w:ascii="Times New Roman" w:eastAsia="宋体" w:hAnsi="Times New Roman" w:cs="Times New Roman"/>
        </w:rPr>
      </w:pPr>
      <w:r>
        <w:rPr>
          <w:rFonts w:ascii="Times New Roman" w:eastAsia="宋体" w:hAnsi="Times New Roman" w:cs="Times New Roman" w:hint="eastAsia"/>
        </w:rPr>
        <w:t>现代化理论</w:t>
      </w:r>
      <w:r w:rsidR="00AD7579">
        <w:rPr>
          <w:rFonts w:ascii="Times New Roman" w:eastAsia="宋体" w:hAnsi="Times New Roman" w:cs="Times New Roman" w:hint="eastAsia"/>
        </w:rPr>
        <w:t>认为</w:t>
      </w:r>
      <w:r>
        <w:rPr>
          <w:rFonts w:ascii="Times New Roman" w:eastAsia="宋体" w:hAnsi="Times New Roman" w:cs="Times New Roman" w:hint="eastAsia"/>
        </w:rPr>
        <w:t>，</w:t>
      </w:r>
      <w:r w:rsidRPr="0088262F">
        <w:rPr>
          <w:rFonts w:ascii="Times New Roman" w:eastAsia="宋体" w:hAnsi="Times New Roman" w:cs="Times New Roman"/>
        </w:rPr>
        <w:t>经济增长必然带来民主化和民主政治的稳定与持续</w:t>
      </w:r>
      <w:r w:rsidR="00187ABA">
        <w:rPr>
          <w:rFonts w:ascii="Times New Roman" w:eastAsia="宋体" w:hAnsi="Times New Roman" w:cs="Times New Roman" w:hint="eastAsia"/>
        </w:rPr>
        <w:t>，这一命题</w:t>
      </w:r>
      <w:r w:rsidR="0090336A">
        <w:rPr>
          <w:rFonts w:ascii="Times New Roman" w:eastAsia="宋体" w:hAnsi="Times New Roman" w:cs="Times New Roman" w:hint="eastAsia"/>
        </w:rPr>
        <w:t>也得到了大多数民主化</w:t>
      </w:r>
      <w:r w:rsidR="00653581" w:rsidRPr="00315BA4">
        <w:rPr>
          <w:rFonts w:ascii="Times New Roman" w:eastAsia="宋体" w:hAnsi="Times New Roman" w:cs="Times New Roman"/>
        </w:rPr>
        <w:t>研究</w:t>
      </w:r>
      <w:r w:rsidR="0090336A">
        <w:rPr>
          <w:rFonts w:ascii="Times New Roman" w:eastAsia="宋体" w:hAnsi="Times New Roman" w:cs="Times New Roman" w:hint="eastAsia"/>
        </w:rPr>
        <w:t>学者的证实和支持</w:t>
      </w:r>
      <w:r w:rsidR="00653581" w:rsidRPr="00315BA4">
        <w:rPr>
          <w:rFonts w:ascii="Times New Roman" w:eastAsia="宋体" w:hAnsi="Times New Roman" w:cs="Times New Roman"/>
        </w:rPr>
        <w:t>。</w:t>
      </w:r>
      <w:r w:rsidR="00653581">
        <w:rPr>
          <w:rFonts w:ascii="Times New Roman" w:eastAsia="宋体" w:hAnsi="Times New Roman" w:cs="Times New Roman" w:hint="eastAsia"/>
        </w:rPr>
        <w:t>正如李普赛特</w:t>
      </w:r>
      <w:r w:rsidR="000F4288">
        <w:rPr>
          <w:rFonts w:ascii="Times New Roman" w:eastAsia="宋体" w:hAnsi="Times New Roman" w:cs="Times New Roman" w:hint="eastAsia"/>
        </w:rPr>
        <w:t>最初指出</w:t>
      </w:r>
      <w:r w:rsidR="00886CCC">
        <w:rPr>
          <w:rFonts w:ascii="Times New Roman" w:eastAsia="宋体" w:hAnsi="Times New Roman" w:cs="Times New Roman" w:hint="eastAsia"/>
        </w:rPr>
        <w:t>的那样</w:t>
      </w:r>
      <w:r w:rsidR="00605B5D">
        <w:rPr>
          <w:rFonts w:ascii="Times New Roman" w:eastAsia="宋体" w:hAnsi="Times New Roman" w:cs="Times New Roman" w:hint="eastAsia"/>
        </w:rPr>
        <w:t>，</w:t>
      </w:r>
      <w:r w:rsidR="007C5D7C" w:rsidRPr="0072577A">
        <w:rPr>
          <w:rFonts w:ascii="Times New Roman" w:eastAsia="宋体" w:hAnsi="Times New Roman" w:cs="Times New Roman"/>
        </w:rPr>
        <w:t>民主的社会条件一直是政治学的核心问题</w:t>
      </w:r>
      <w:r w:rsidR="007C5D7C">
        <w:rPr>
          <w:rFonts w:ascii="Times New Roman" w:eastAsia="宋体" w:hAnsi="Times New Roman" w:cs="Times New Roman" w:hint="eastAsia"/>
        </w:rPr>
        <w:t>，</w:t>
      </w:r>
      <w:r w:rsidR="00653581" w:rsidRPr="00423E6C">
        <w:rPr>
          <w:rFonts w:ascii="Times New Roman" w:eastAsia="宋体" w:hAnsi="Times New Roman" w:cs="Times New Roman" w:hint="eastAsia"/>
        </w:rPr>
        <w:t>社会经济</w:t>
      </w:r>
      <w:r w:rsidR="00B617BF">
        <w:rPr>
          <w:rFonts w:ascii="Times New Roman" w:eastAsia="宋体" w:hAnsi="Times New Roman" w:cs="Times New Roman" w:hint="eastAsia"/>
        </w:rPr>
        <w:t>的</w:t>
      </w:r>
      <w:r w:rsidR="00653581" w:rsidRPr="00423E6C">
        <w:rPr>
          <w:rFonts w:ascii="Times New Roman" w:eastAsia="宋体" w:hAnsi="Times New Roman" w:cs="Times New Roman" w:hint="eastAsia"/>
        </w:rPr>
        <w:t>发展推动民主转型</w:t>
      </w:r>
      <w:r w:rsidR="00653581">
        <w:rPr>
          <w:rFonts w:ascii="Times New Roman" w:eastAsia="宋体" w:hAnsi="Times New Roman" w:cs="Times New Roman" w:hint="eastAsia"/>
        </w:rPr>
        <w:t>，且各国</w:t>
      </w:r>
      <w:r w:rsidR="00653581" w:rsidRPr="00D27036">
        <w:rPr>
          <w:rFonts w:ascii="Times New Roman" w:eastAsia="宋体" w:hAnsi="Times New Roman" w:cs="Times New Roman"/>
        </w:rPr>
        <w:t>通往民主的道路</w:t>
      </w:r>
      <w:r w:rsidR="00653581">
        <w:rPr>
          <w:rFonts w:ascii="Times New Roman" w:eastAsia="宋体" w:hAnsi="Times New Roman" w:cs="Times New Roman" w:hint="eastAsia"/>
        </w:rPr>
        <w:t>只有一条</w:t>
      </w:r>
      <w:r w:rsidR="00653581" w:rsidRPr="00D27036">
        <w:rPr>
          <w:rFonts w:ascii="Times New Roman" w:eastAsia="宋体" w:hAnsi="Times New Roman" w:cs="Times New Roman"/>
        </w:rPr>
        <w:t>，这条道路始于社会经济现代化，终于政治现代化</w:t>
      </w:r>
      <w:r w:rsidR="00653581">
        <w:rPr>
          <w:rFonts w:ascii="Times New Roman" w:eastAsia="宋体" w:hAnsi="Times New Roman" w:cs="Times New Roman" w:hint="eastAsia"/>
        </w:rPr>
        <w:t>（李普赛特）</w:t>
      </w:r>
      <w:r w:rsidR="006B67FD">
        <w:rPr>
          <w:rFonts w:ascii="Times New Roman" w:eastAsia="宋体" w:hAnsi="Times New Roman" w:cs="Times New Roman" w:hint="eastAsia"/>
        </w:rPr>
        <w:t>。</w:t>
      </w:r>
      <w:r w:rsidR="00676E7A">
        <w:rPr>
          <w:rFonts w:ascii="Times New Roman" w:eastAsia="宋体" w:hAnsi="Times New Roman" w:cs="Times New Roman" w:hint="eastAsia"/>
        </w:rPr>
        <w:t>然而，</w:t>
      </w:r>
      <w:r w:rsidR="0048447D">
        <w:rPr>
          <w:rFonts w:ascii="Times New Roman" w:eastAsia="宋体" w:hAnsi="Times New Roman" w:cs="Times New Roman" w:hint="eastAsia"/>
        </w:rPr>
        <w:t>许多学者</w:t>
      </w:r>
      <w:r w:rsidR="00915F04">
        <w:rPr>
          <w:rFonts w:ascii="Times New Roman" w:eastAsia="宋体" w:hAnsi="Times New Roman" w:cs="Times New Roman" w:hint="eastAsia"/>
        </w:rPr>
        <w:t>却</w:t>
      </w:r>
      <w:r w:rsidR="0048447D">
        <w:rPr>
          <w:rFonts w:ascii="Times New Roman" w:eastAsia="宋体" w:hAnsi="Times New Roman" w:cs="Times New Roman" w:hint="eastAsia"/>
        </w:rPr>
        <w:t>提出，经济发展与民主之间并不是简单的线性关系，观念和价值观在其中起着重要的作用。</w:t>
      </w:r>
    </w:p>
    <w:p w:rsidR="00E23B63" w:rsidRDefault="00310FCF" w:rsidP="00157C15">
      <w:pPr>
        <w:spacing w:line="360" w:lineRule="auto"/>
        <w:ind w:firstLineChars="200" w:firstLine="420"/>
        <w:rPr>
          <w:rFonts w:ascii="Times New Roman" w:eastAsia="宋体" w:hAnsi="Times New Roman" w:cs="Times New Roman"/>
        </w:rPr>
      </w:pPr>
      <w:r>
        <w:rPr>
          <w:rFonts w:ascii="Times New Roman" w:eastAsia="宋体" w:hAnsi="Times New Roman" w:cs="Times New Roman" w:hint="eastAsia"/>
        </w:rPr>
        <w:t>英格尔哈特在</w:t>
      </w:r>
      <w:r w:rsidR="00AA5E59">
        <w:rPr>
          <w:rFonts w:ascii="Times New Roman" w:eastAsia="宋体" w:hAnsi="Times New Roman" w:cs="Times New Roman" w:hint="eastAsia"/>
        </w:rPr>
        <w:t>对现代化理论做出系统</w:t>
      </w:r>
      <w:r w:rsidR="00AD7579">
        <w:rPr>
          <w:rFonts w:ascii="Times New Roman" w:eastAsia="宋体" w:hAnsi="Times New Roman" w:cs="Times New Roman" w:hint="eastAsia"/>
        </w:rPr>
        <w:t>性</w:t>
      </w:r>
      <w:r w:rsidR="00BC3BF4">
        <w:rPr>
          <w:rFonts w:ascii="Times New Roman" w:eastAsia="宋体" w:hAnsi="Times New Roman" w:cs="Times New Roman" w:hint="eastAsia"/>
        </w:rPr>
        <w:t>辩护</w:t>
      </w:r>
      <w:r w:rsidR="00AF04E4">
        <w:rPr>
          <w:rFonts w:ascii="Times New Roman" w:eastAsia="宋体" w:hAnsi="Times New Roman" w:cs="Times New Roman" w:hint="eastAsia"/>
        </w:rPr>
        <w:t>时</w:t>
      </w:r>
      <w:r w:rsidR="00124C19">
        <w:rPr>
          <w:rFonts w:ascii="Times New Roman" w:eastAsia="宋体" w:hAnsi="Times New Roman" w:cs="Times New Roman" w:hint="eastAsia"/>
        </w:rPr>
        <w:t>指出，</w:t>
      </w:r>
      <w:r w:rsidR="0048378F">
        <w:rPr>
          <w:rFonts w:ascii="Times New Roman" w:eastAsia="宋体" w:hAnsi="Times New Roman" w:cs="Times New Roman" w:hint="eastAsia"/>
        </w:rPr>
        <w:t>价</w:t>
      </w:r>
      <w:r w:rsidR="00AB513E" w:rsidRPr="00443AD3">
        <w:rPr>
          <w:rFonts w:ascii="Times New Roman" w:eastAsia="宋体" w:hAnsi="Times New Roman" w:cs="Times New Roman" w:hint="eastAsia"/>
        </w:rPr>
        <w:t>值观的变化是将社会经济发展与民主化联系起来的主要解释机制</w:t>
      </w:r>
      <w:r w:rsidR="00AC3C17">
        <w:rPr>
          <w:rFonts w:ascii="Times New Roman" w:eastAsia="宋体" w:hAnsi="Times New Roman" w:cs="Times New Roman" w:hint="eastAsia"/>
        </w:rPr>
        <w:t>，</w:t>
      </w:r>
      <w:r w:rsidR="00ED3545">
        <w:rPr>
          <w:rFonts w:ascii="Times New Roman" w:eastAsia="宋体" w:hAnsi="Times New Roman" w:cs="Times New Roman" w:hint="eastAsia"/>
        </w:rPr>
        <w:t>我们需要</w:t>
      </w:r>
      <w:r w:rsidR="00C47E9C" w:rsidRPr="0048447D">
        <w:rPr>
          <w:rFonts w:ascii="Times New Roman" w:eastAsia="宋体" w:hAnsi="Times New Roman" w:cs="Times New Roman"/>
        </w:rPr>
        <w:t>在经济发展和民主化之间加入了一个中间变量</w:t>
      </w:r>
      <w:r w:rsidR="00C47E9C" w:rsidRPr="0048447D">
        <w:rPr>
          <w:rFonts w:ascii="Times New Roman" w:eastAsia="宋体" w:hAnsi="Times New Roman" w:cs="Times New Roman"/>
        </w:rPr>
        <w:t xml:space="preserve"> “</w:t>
      </w:r>
      <w:r w:rsidR="00C47E9C" w:rsidRPr="0048447D">
        <w:rPr>
          <w:rFonts w:ascii="Times New Roman" w:eastAsia="宋体" w:hAnsi="Times New Roman" w:cs="Times New Roman"/>
        </w:rPr>
        <w:t>政治文化</w:t>
      </w:r>
      <w:r w:rsidR="00C47E9C" w:rsidRPr="0048447D">
        <w:rPr>
          <w:rFonts w:ascii="Times New Roman" w:eastAsia="宋体" w:hAnsi="Times New Roman" w:cs="Times New Roman"/>
        </w:rPr>
        <w:t xml:space="preserve">” , </w:t>
      </w:r>
      <w:r w:rsidR="00C47E9C" w:rsidRPr="0048447D">
        <w:rPr>
          <w:rFonts w:ascii="Times New Roman" w:eastAsia="宋体" w:hAnsi="Times New Roman" w:cs="Times New Roman"/>
        </w:rPr>
        <w:t>即如果经济发展引发民主转型</w:t>
      </w:r>
      <w:r w:rsidR="00C47E9C" w:rsidRPr="0048447D">
        <w:rPr>
          <w:rFonts w:ascii="Times New Roman" w:eastAsia="宋体" w:hAnsi="Times New Roman" w:cs="Times New Roman"/>
        </w:rPr>
        <w:t xml:space="preserve">, </w:t>
      </w:r>
      <w:r w:rsidR="00C47E9C" w:rsidRPr="0048447D">
        <w:rPr>
          <w:rFonts w:ascii="Times New Roman" w:eastAsia="宋体" w:hAnsi="Times New Roman" w:cs="Times New Roman"/>
        </w:rPr>
        <w:t>它首先要通过改变一个国家的政治文化。</w:t>
      </w:r>
      <w:r w:rsidR="00262EC7" w:rsidRPr="00443AD3">
        <w:rPr>
          <w:rFonts w:ascii="Times New Roman" w:eastAsia="宋体" w:hAnsi="Times New Roman" w:cs="Times New Roman" w:hint="eastAsia"/>
        </w:rPr>
        <w:t>因此，如果不研究价值观的中介作用，就很难严格检验现代化理论。</w:t>
      </w:r>
      <w:r w:rsidR="004E0878">
        <w:rPr>
          <w:rFonts w:ascii="Times New Roman" w:eastAsia="宋体" w:hAnsi="Times New Roman" w:cs="Times New Roman" w:hint="eastAsia"/>
        </w:rPr>
        <w:t>具体而言，</w:t>
      </w:r>
      <w:r w:rsidR="00FF022F" w:rsidRPr="002A6D41">
        <w:rPr>
          <w:rFonts w:ascii="Times New Roman" w:eastAsia="宋体" w:hAnsi="Times New Roman" w:cs="Times New Roman"/>
        </w:rPr>
        <w:t>经济发展带来的物质丰富使人们的价值观优先从关注物质安全转向关注自我表达</w:t>
      </w:r>
      <w:r w:rsidR="00204A58">
        <w:rPr>
          <w:rFonts w:ascii="Times New Roman" w:eastAsia="宋体" w:hAnsi="Times New Roman" w:cs="Times New Roman" w:hint="eastAsia"/>
        </w:rPr>
        <w:t>，</w:t>
      </w:r>
      <w:r w:rsidR="00FF022F" w:rsidRPr="002A6D41">
        <w:rPr>
          <w:rFonts w:ascii="Times New Roman" w:eastAsia="宋体" w:hAnsi="Times New Roman" w:cs="Times New Roman"/>
        </w:rPr>
        <w:t>即从物质主义价值观转向后物质主义价值观</w:t>
      </w:r>
      <w:r w:rsidR="00FF022F">
        <w:rPr>
          <w:rFonts w:ascii="Times New Roman" w:eastAsia="宋体" w:hAnsi="Times New Roman" w:cs="Times New Roman" w:hint="eastAsia"/>
        </w:rPr>
        <w:t>，</w:t>
      </w:r>
      <w:r w:rsidR="00815976" w:rsidRPr="0088262F">
        <w:rPr>
          <w:rFonts w:ascii="Times New Roman" w:eastAsia="宋体" w:hAnsi="Times New Roman" w:cs="Times New Roman"/>
        </w:rPr>
        <w:t>对经济成就、物质安全的强调让位于对生活质量、自我表达的强调</w:t>
      </w:r>
      <w:r w:rsidR="00C10989">
        <w:rPr>
          <w:rFonts w:ascii="Times New Roman" w:eastAsia="宋体" w:hAnsi="Times New Roman" w:cs="Times New Roman" w:hint="eastAsia"/>
        </w:rPr>
        <w:t>，</w:t>
      </w:r>
      <w:r w:rsidR="00815976" w:rsidRPr="0088262F">
        <w:rPr>
          <w:rFonts w:ascii="Times New Roman" w:eastAsia="宋体" w:hAnsi="Times New Roman" w:cs="Times New Roman"/>
        </w:rPr>
        <w:t>体现</w:t>
      </w:r>
      <w:r w:rsidR="00815976" w:rsidRPr="0088262F">
        <w:rPr>
          <w:rFonts w:ascii="Times New Roman" w:eastAsia="宋体" w:hAnsi="Times New Roman" w:cs="Times New Roman"/>
        </w:rPr>
        <w:lastRenderedPageBreak/>
        <w:t>出从生存价值观向自我表达价值观的转变</w:t>
      </w:r>
      <w:r w:rsidR="003C06E9">
        <w:rPr>
          <w:rFonts w:ascii="Times New Roman" w:eastAsia="宋体" w:hAnsi="Times New Roman" w:cs="Times New Roman" w:hint="eastAsia"/>
        </w:rPr>
        <w:t>，在政治领域则表现为</w:t>
      </w:r>
      <w:r w:rsidR="003C06E9" w:rsidRPr="004620BD">
        <w:rPr>
          <w:rFonts w:ascii="Times New Roman" w:eastAsia="宋体" w:hAnsi="Times New Roman" w:cs="Times New Roman"/>
        </w:rPr>
        <w:t>这种对权威的淡化</w:t>
      </w:r>
      <w:r w:rsidR="00157C15">
        <w:rPr>
          <w:rFonts w:ascii="Times New Roman" w:eastAsia="宋体" w:hAnsi="Times New Roman" w:cs="Times New Roman" w:hint="eastAsia"/>
        </w:rPr>
        <w:t>、</w:t>
      </w:r>
      <w:r w:rsidR="009C0A4B">
        <w:rPr>
          <w:rFonts w:ascii="Times New Roman" w:eastAsia="宋体" w:hAnsi="Times New Roman" w:cs="Times New Roman" w:hint="eastAsia"/>
        </w:rPr>
        <w:t>公平竞争</w:t>
      </w:r>
      <w:r w:rsidR="00B36060">
        <w:rPr>
          <w:rFonts w:ascii="Times New Roman" w:eastAsia="宋体" w:hAnsi="Times New Roman" w:cs="Times New Roman" w:hint="eastAsia"/>
        </w:rPr>
        <w:t>等程序</w:t>
      </w:r>
      <w:r w:rsidR="00922449">
        <w:rPr>
          <w:rFonts w:ascii="Times New Roman" w:eastAsia="宋体" w:hAnsi="Times New Roman" w:cs="Times New Roman" w:hint="eastAsia"/>
        </w:rPr>
        <w:t>性</w:t>
      </w:r>
      <w:r w:rsidR="00255877">
        <w:rPr>
          <w:rFonts w:ascii="Times New Roman" w:eastAsia="宋体" w:hAnsi="Times New Roman" w:cs="Times New Roman" w:hint="eastAsia"/>
        </w:rPr>
        <w:t>观念的认可</w:t>
      </w:r>
      <w:r w:rsidR="00157C15">
        <w:rPr>
          <w:rFonts w:ascii="Times New Roman" w:eastAsia="宋体" w:hAnsi="Times New Roman" w:cs="Times New Roman" w:hint="eastAsia"/>
        </w:rPr>
        <w:t>以及</w:t>
      </w:r>
      <w:r w:rsidR="006A734D">
        <w:rPr>
          <w:rFonts w:ascii="Times New Roman" w:eastAsia="宋体" w:hAnsi="Times New Roman" w:cs="Times New Roman" w:hint="eastAsia"/>
        </w:rPr>
        <w:t>对</w:t>
      </w:r>
      <w:r w:rsidR="004512C2">
        <w:rPr>
          <w:rFonts w:ascii="Times New Roman" w:eastAsia="宋体" w:hAnsi="Times New Roman" w:cs="Times New Roman" w:hint="eastAsia"/>
        </w:rPr>
        <w:t>政治</w:t>
      </w:r>
      <w:r w:rsidR="00157C15" w:rsidRPr="004620BD">
        <w:rPr>
          <w:rFonts w:ascii="Times New Roman" w:eastAsia="宋体" w:hAnsi="Times New Roman" w:cs="Times New Roman"/>
        </w:rPr>
        <w:t>参与和自我表现的日益强调</w:t>
      </w:r>
      <w:r w:rsidR="00815976" w:rsidRPr="0088262F">
        <w:rPr>
          <w:rFonts w:ascii="Times New Roman" w:eastAsia="宋体" w:hAnsi="Times New Roman" w:cs="Times New Roman" w:hint="eastAsia"/>
        </w:rPr>
        <w:t>。</w:t>
      </w:r>
      <w:r w:rsidR="009D22CE">
        <w:rPr>
          <w:rFonts w:ascii="Times New Roman" w:eastAsia="宋体" w:hAnsi="Times New Roman" w:cs="Times New Roman" w:hint="eastAsia"/>
        </w:rPr>
        <w:t>因此，</w:t>
      </w:r>
      <w:r w:rsidR="00473FE1" w:rsidRPr="00FD439E">
        <w:rPr>
          <w:rFonts w:ascii="Times New Roman" w:eastAsia="宋体" w:hAnsi="Times New Roman" w:cs="Times New Roman"/>
        </w:rPr>
        <w:t>持有和欣赏民主价值观的公民是</w:t>
      </w:r>
      <w:r w:rsidR="00E701FA">
        <w:rPr>
          <w:rFonts w:ascii="Times New Roman" w:eastAsia="宋体" w:hAnsi="Times New Roman" w:cs="Times New Roman" w:hint="eastAsia"/>
        </w:rPr>
        <w:t>现代化</w:t>
      </w:r>
      <w:r w:rsidR="00473FE1" w:rsidRPr="00FD439E">
        <w:rPr>
          <w:rFonts w:ascii="Times New Roman" w:eastAsia="宋体" w:hAnsi="Times New Roman" w:cs="Times New Roman"/>
        </w:rPr>
        <w:t>过程的副产品</w:t>
      </w:r>
      <w:r w:rsidR="00450D87" w:rsidRPr="00D27036">
        <w:rPr>
          <w:rFonts w:ascii="Times New Roman" w:eastAsia="宋体" w:hAnsi="Times New Roman" w:cs="Times New Roman"/>
        </w:rPr>
        <w:t>Coppedge</w:t>
      </w:r>
      <w:r w:rsidR="00450D87" w:rsidRPr="00D27036">
        <w:rPr>
          <w:rFonts w:ascii="Times New Roman" w:eastAsia="宋体" w:hAnsi="Times New Roman" w:cs="Times New Roman"/>
        </w:rPr>
        <w:t>（</w:t>
      </w:r>
      <w:r w:rsidR="00450D87" w:rsidRPr="00D27036">
        <w:rPr>
          <w:rFonts w:ascii="Times New Roman" w:eastAsia="宋体" w:hAnsi="Times New Roman" w:cs="Times New Roman"/>
        </w:rPr>
        <w:t>1997</w:t>
      </w:r>
      <w:r w:rsidR="00450D87" w:rsidRPr="00D27036">
        <w:rPr>
          <w:rFonts w:ascii="Times New Roman" w:eastAsia="宋体" w:hAnsi="Times New Roman" w:cs="Times New Roman"/>
        </w:rPr>
        <w:t>）</w:t>
      </w:r>
      <w:r w:rsidR="00473FE1" w:rsidRPr="00FD439E">
        <w:rPr>
          <w:rFonts w:ascii="Times New Roman" w:eastAsia="宋体" w:hAnsi="Times New Roman" w:cs="Times New Roman"/>
        </w:rPr>
        <w:t>。</w:t>
      </w:r>
      <w:r w:rsidR="006366CC" w:rsidRPr="006366CC">
        <w:rPr>
          <w:rFonts w:ascii="Times New Roman" w:eastAsia="宋体" w:hAnsi="Times New Roman" w:cs="Times New Roman"/>
        </w:rPr>
        <w:t>在经济发展和政治文化这两个变量之间</w:t>
      </w:r>
      <w:r w:rsidR="006366CC" w:rsidRPr="006366CC">
        <w:rPr>
          <w:rFonts w:ascii="Times New Roman" w:eastAsia="宋体" w:hAnsi="Times New Roman" w:cs="Times New Roman"/>
        </w:rPr>
        <w:t xml:space="preserve">, </w:t>
      </w:r>
      <w:r w:rsidR="006366CC" w:rsidRPr="006366CC">
        <w:rPr>
          <w:rFonts w:ascii="Times New Roman" w:eastAsia="宋体" w:hAnsi="Times New Roman" w:cs="Times New Roman"/>
        </w:rPr>
        <w:t>经济发展高度影响一个社会的基本价值取向</w:t>
      </w:r>
      <w:r w:rsidR="008C27DB">
        <w:rPr>
          <w:rFonts w:ascii="Times New Roman" w:eastAsia="宋体" w:hAnsi="Times New Roman" w:cs="Times New Roman" w:hint="eastAsia"/>
        </w:rPr>
        <w:t>：</w:t>
      </w:r>
      <w:r w:rsidR="006366CC" w:rsidRPr="006366CC">
        <w:rPr>
          <w:rFonts w:ascii="Times New Roman" w:eastAsia="宋体" w:hAnsi="Times New Roman" w:cs="Times New Roman"/>
        </w:rPr>
        <w:t>经济发达的国家自我表达的价值明显偏高</w:t>
      </w:r>
      <w:r w:rsidR="006366CC" w:rsidRPr="006366CC">
        <w:rPr>
          <w:rFonts w:ascii="Times New Roman" w:eastAsia="宋体" w:hAnsi="Times New Roman" w:cs="Times New Roman"/>
        </w:rPr>
        <w:t xml:space="preserve">, </w:t>
      </w:r>
      <w:r w:rsidR="006366CC" w:rsidRPr="006366CC">
        <w:rPr>
          <w:rFonts w:ascii="Times New Roman" w:eastAsia="宋体" w:hAnsi="Times New Roman" w:cs="Times New Roman"/>
        </w:rPr>
        <w:t>反之则否。</w:t>
      </w:r>
      <w:r w:rsidR="001822F7" w:rsidRPr="000E74E5">
        <w:rPr>
          <w:rFonts w:ascii="Times New Roman" w:eastAsia="宋体" w:hAnsi="Times New Roman" w:cs="Times New Roman" w:hint="eastAsia"/>
        </w:rPr>
        <w:t>现代化理论最有力的支持者</w:t>
      </w:r>
      <w:r w:rsidR="001822F7" w:rsidRPr="000E74E5">
        <w:rPr>
          <w:rFonts w:ascii="Times New Roman" w:eastAsia="宋体" w:hAnsi="Times New Roman" w:cs="Times New Roman"/>
        </w:rPr>
        <w:t xml:space="preserve"> </w:t>
      </w:r>
      <w:proofErr w:type="spellStart"/>
      <w:r w:rsidR="001822F7" w:rsidRPr="000E74E5">
        <w:rPr>
          <w:rFonts w:ascii="Times New Roman" w:eastAsia="宋体" w:hAnsi="Times New Roman" w:cs="Times New Roman"/>
        </w:rPr>
        <w:t>Lipset</w:t>
      </w:r>
      <w:proofErr w:type="spellEnd"/>
      <w:r w:rsidR="001822F7" w:rsidRPr="000E74E5">
        <w:rPr>
          <w:rFonts w:ascii="Times New Roman" w:eastAsia="宋体" w:hAnsi="Times New Roman" w:cs="Times New Roman"/>
        </w:rPr>
        <w:t xml:space="preserve"> (1994, p. 3) </w:t>
      </w:r>
      <w:r w:rsidR="001822F7">
        <w:rPr>
          <w:rFonts w:ascii="Times New Roman" w:eastAsia="宋体" w:hAnsi="Times New Roman" w:cs="Times New Roman" w:hint="eastAsia"/>
        </w:rPr>
        <w:t>也</w:t>
      </w:r>
      <w:r w:rsidR="001822F7" w:rsidRPr="000E74E5">
        <w:rPr>
          <w:rFonts w:ascii="Times New Roman" w:eastAsia="宋体" w:hAnsi="Times New Roman" w:cs="Times New Roman" w:hint="eastAsia"/>
        </w:rPr>
        <w:t>宣称，对于民主的前景而言，文化因素比现代化更重要</w:t>
      </w:r>
      <w:r w:rsidR="009935CF">
        <w:rPr>
          <w:rFonts w:ascii="Times New Roman" w:eastAsia="宋体" w:hAnsi="Times New Roman" w:cs="Times New Roman" w:hint="eastAsia"/>
        </w:rPr>
        <w:t>。</w:t>
      </w:r>
    </w:p>
    <w:p w:rsidR="008834A0" w:rsidRPr="008834A0" w:rsidRDefault="002E54CE" w:rsidP="005814B7">
      <w:pPr>
        <w:spacing w:line="360" w:lineRule="auto"/>
        <w:ind w:firstLineChars="200" w:firstLine="420"/>
        <w:rPr>
          <w:rFonts w:ascii="Times New Roman" w:eastAsia="宋体" w:hAnsi="Times New Roman" w:cs="Times New Roman" w:hint="eastAsia"/>
        </w:rPr>
      </w:pPr>
      <w:r>
        <w:rPr>
          <w:rFonts w:ascii="Times New Roman" w:eastAsia="宋体" w:hAnsi="Times New Roman" w:cs="Times New Roman" w:hint="eastAsia"/>
        </w:rPr>
        <w:t>现代化理论的文化主义</w:t>
      </w:r>
      <w:r w:rsidR="002B5521">
        <w:rPr>
          <w:rFonts w:ascii="Times New Roman" w:eastAsia="宋体" w:hAnsi="Times New Roman" w:cs="Times New Roman" w:hint="eastAsia"/>
        </w:rPr>
        <w:t>强调</w:t>
      </w:r>
      <w:r>
        <w:rPr>
          <w:rFonts w:ascii="Times New Roman" w:eastAsia="宋体" w:hAnsi="Times New Roman" w:cs="Times New Roman" w:hint="eastAsia"/>
        </w:rPr>
        <w:t>国家的</w:t>
      </w:r>
      <w:r w:rsidRPr="00E23B63">
        <w:rPr>
          <w:rFonts w:ascii="Times New Roman" w:eastAsia="宋体" w:hAnsi="Times New Roman" w:cs="Times New Roman"/>
        </w:rPr>
        <w:t>宏观发展</w:t>
      </w:r>
      <w:r>
        <w:rPr>
          <w:rFonts w:ascii="Times New Roman" w:eastAsia="宋体" w:hAnsi="Times New Roman" w:cs="Times New Roman" w:hint="eastAsia"/>
        </w:rPr>
        <w:t>（</w:t>
      </w:r>
      <w:r w:rsidRPr="00E23B63">
        <w:rPr>
          <w:rFonts w:ascii="Times New Roman" w:eastAsia="宋体" w:hAnsi="Times New Roman" w:cs="Times New Roman"/>
        </w:rPr>
        <w:t>例如</w:t>
      </w:r>
      <w:r w:rsidRPr="00E23B63">
        <w:rPr>
          <w:rFonts w:ascii="Times New Roman" w:eastAsia="宋体" w:hAnsi="Times New Roman" w:cs="Times New Roman"/>
        </w:rPr>
        <w:t>GDP</w:t>
      </w:r>
      <w:r>
        <w:rPr>
          <w:rFonts w:ascii="Times New Roman" w:eastAsia="宋体" w:hAnsi="Times New Roman" w:cs="Times New Roman" w:hint="eastAsia"/>
        </w:rPr>
        <w:t>）</w:t>
      </w:r>
      <w:r w:rsidR="00892BE4">
        <w:rPr>
          <w:rFonts w:ascii="Times New Roman" w:eastAsia="宋体" w:hAnsi="Times New Roman" w:cs="Times New Roman" w:hint="eastAsia"/>
        </w:rPr>
        <w:t>和</w:t>
      </w:r>
      <w:r w:rsidR="00B114C2" w:rsidRPr="00D27036">
        <w:rPr>
          <w:rFonts w:ascii="Times New Roman" w:eastAsia="宋体" w:hAnsi="Times New Roman" w:cs="Times New Roman" w:hint="eastAsia"/>
        </w:rPr>
        <w:t>文化价值观的变化对于解释</w:t>
      </w:r>
      <w:r w:rsidR="00466CE9">
        <w:rPr>
          <w:rFonts w:ascii="Times New Roman" w:eastAsia="宋体" w:hAnsi="Times New Roman" w:cs="Times New Roman" w:hint="eastAsia"/>
        </w:rPr>
        <w:t>群体</w:t>
      </w:r>
      <w:r w:rsidR="00B114C2" w:rsidRPr="00D27036">
        <w:rPr>
          <w:rFonts w:ascii="Times New Roman" w:eastAsia="宋体" w:hAnsi="Times New Roman" w:cs="Times New Roman" w:hint="eastAsia"/>
        </w:rPr>
        <w:t>民主取向</w:t>
      </w:r>
      <w:r w:rsidR="0007166A">
        <w:rPr>
          <w:rFonts w:ascii="Times New Roman" w:eastAsia="宋体" w:hAnsi="Times New Roman" w:cs="Times New Roman" w:hint="eastAsia"/>
        </w:rPr>
        <w:t>的更替</w:t>
      </w:r>
      <w:r w:rsidR="00B114C2" w:rsidRPr="00D27036">
        <w:rPr>
          <w:rFonts w:ascii="Times New Roman" w:eastAsia="宋体" w:hAnsi="Times New Roman" w:cs="Times New Roman" w:hint="eastAsia"/>
        </w:rPr>
        <w:t>至关重要</w:t>
      </w:r>
      <w:r w:rsidR="00FE654D">
        <w:rPr>
          <w:rFonts w:ascii="Times New Roman" w:eastAsia="宋体" w:hAnsi="Times New Roman" w:cs="Times New Roman" w:hint="eastAsia"/>
        </w:rPr>
        <w:t>：</w:t>
      </w:r>
      <w:r w:rsidRPr="00E23B63">
        <w:rPr>
          <w:rFonts w:ascii="Times New Roman" w:eastAsia="宋体" w:hAnsi="Times New Roman" w:cs="Times New Roman"/>
        </w:rPr>
        <w:t>具有传统价值观的老一代群体逝去，被年轻的群体所取代。</w:t>
      </w:r>
      <w:r>
        <w:rPr>
          <w:rFonts w:ascii="Times New Roman" w:eastAsia="宋体" w:hAnsi="Times New Roman" w:cs="Times New Roman" w:hint="eastAsia"/>
        </w:rPr>
        <w:t>由于年轻一代的群体在成长过程中拥有更多的物质保障和更好的经济发展情况，因此</w:t>
      </w:r>
      <w:r w:rsidRPr="00E23B63">
        <w:rPr>
          <w:rFonts w:ascii="Times New Roman" w:eastAsia="宋体" w:hAnsi="Times New Roman" w:cs="Times New Roman"/>
        </w:rPr>
        <w:t>世俗和自我表达价值观</w:t>
      </w:r>
      <w:r>
        <w:rPr>
          <w:rFonts w:ascii="Times New Roman" w:eastAsia="宋体" w:hAnsi="Times New Roman" w:cs="Times New Roman" w:hint="eastAsia"/>
        </w:rPr>
        <w:t>将会</w:t>
      </w:r>
      <w:r w:rsidRPr="00E23B63">
        <w:rPr>
          <w:rFonts w:ascii="Times New Roman" w:eastAsia="宋体" w:hAnsi="Times New Roman" w:cs="Times New Roman"/>
        </w:rPr>
        <w:t>在年轻群体中</w:t>
      </w:r>
      <w:r>
        <w:rPr>
          <w:rFonts w:ascii="Times New Roman" w:eastAsia="宋体" w:hAnsi="Times New Roman" w:cs="Times New Roman" w:hint="eastAsia"/>
        </w:rPr>
        <w:t>更加</w:t>
      </w:r>
      <w:r w:rsidRPr="00E23B63">
        <w:rPr>
          <w:rFonts w:ascii="Times New Roman" w:eastAsia="宋体" w:hAnsi="Times New Roman" w:cs="Times New Roman"/>
        </w:rPr>
        <w:t>普遍</w:t>
      </w:r>
      <w:r>
        <w:rPr>
          <w:rFonts w:ascii="Times New Roman" w:eastAsia="宋体" w:hAnsi="Times New Roman" w:cs="Times New Roman" w:hint="eastAsia"/>
        </w:rPr>
        <w:t>。并且，</w:t>
      </w:r>
      <w:r w:rsidRPr="00E23B63">
        <w:rPr>
          <w:rFonts w:ascii="Times New Roman" w:eastAsia="宋体" w:hAnsi="Times New Roman" w:cs="Times New Roman"/>
        </w:rPr>
        <w:t>随着社会经济发展的持续，群体更替将导致这些世俗和自我表达价值观的普及率更高。</w:t>
      </w:r>
    </w:p>
    <w:p w:rsidR="00663098" w:rsidRDefault="00982D33" w:rsidP="005814B7">
      <w:pPr>
        <w:spacing w:line="360" w:lineRule="auto"/>
        <w:ind w:firstLineChars="200" w:firstLine="420"/>
        <w:rPr>
          <w:rFonts w:ascii="Times New Roman" w:eastAsia="宋体" w:hAnsi="Times New Roman" w:cs="Times New Roman"/>
        </w:rPr>
      </w:pPr>
      <w:r>
        <w:rPr>
          <w:rFonts w:ascii="Times New Roman" w:eastAsia="宋体" w:hAnsi="Times New Roman" w:cs="Times New Roman" w:hint="eastAsia"/>
        </w:rPr>
        <w:t>英格尔哈</w:t>
      </w:r>
      <w:r w:rsidR="009A4B61" w:rsidRPr="00D16A60">
        <w:rPr>
          <w:rFonts w:ascii="Times New Roman" w:eastAsia="宋体" w:hAnsi="Times New Roman" w:cs="Times New Roman" w:hint="eastAsia"/>
        </w:rPr>
        <w:t>匮</w:t>
      </w:r>
      <w:r w:rsidR="009A4B61" w:rsidRPr="00D16A60">
        <w:rPr>
          <w:rFonts w:ascii="Times New Roman" w:eastAsia="宋体" w:hAnsi="Times New Roman" w:cs="Times New Roman"/>
        </w:rPr>
        <w:t>乏假设</w:t>
      </w:r>
      <w:r w:rsidR="005706B2">
        <w:rPr>
          <w:rFonts w:ascii="Times New Roman" w:eastAsia="宋体" w:hAnsi="Times New Roman" w:cs="Times New Roman" w:hint="eastAsia"/>
        </w:rPr>
        <w:t>和社会化假设出发</w:t>
      </w:r>
      <w:r w:rsidR="00CB21A3">
        <w:rPr>
          <w:rFonts w:ascii="Times New Roman" w:eastAsia="宋体" w:hAnsi="Times New Roman" w:cs="Times New Roman" w:hint="eastAsia"/>
        </w:rPr>
        <w:t>，提出</w:t>
      </w:r>
      <w:r w:rsidR="00CB21A3" w:rsidRPr="00D16A60">
        <w:rPr>
          <w:rFonts w:ascii="Times New Roman" w:eastAsia="宋体" w:hAnsi="Times New Roman" w:cs="Times New Roman"/>
        </w:rPr>
        <w:t>经济社会的现代化</w:t>
      </w:r>
      <w:r w:rsidR="00774C1C">
        <w:rPr>
          <w:rFonts w:ascii="Times New Roman" w:eastAsia="宋体" w:hAnsi="Times New Roman" w:cs="Times New Roman" w:hint="eastAsia"/>
        </w:rPr>
        <w:t>——</w:t>
      </w:r>
      <w:r w:rsidR="00CB21A3" w:rsidRPr="00D16A60">
        <w:rPr>
          <w:rFonts w:ascii="Times New Roman" w:eastAsia="宋体" w:hAnsi="Times New Roman" w:cs="Times New Roman"/>
        </w:rPr>
        <w:t>主要表现为收入的增加、工业化与后工业化、城市化、教育的普及等</w:t>
      </w:r>
      <w:r w:rsidR="00AF478E">
        <w:rPr>
          <w:rFonts w:ascii="Times New Roman" w:eastAsia="宋体" w:hAnsi="Times New Roman" w:cs="Times New Roman" w:hint="eastAsia"/>
        </w:rPr>
        <w:t>——</w:t>
      </w:r>
      <w:r w:rsidR="00CB21A3" w:rsidRPr="00D16A60">
        <w:rPr>
          <w:rFonts w:ascii="Times New Roman" w:eastAsia="宋体" w:hAnsi="Times New Roman" w:cs="Times New Roman"/>
        </w:rPr>
        <w:t>会给人类社会带来普遍的</w:t>
      </w:r>
      <w:r w:rsidR="00214008">
        <w:rPr>
          <w:rFonts w:ascii="Times New Roman" w:eastAsia="宋体" w:hAnsi="Times New Roman" w:cs="Times New Roman" w:hint="eastAsia"/>
        </w:rPr>
        <w:t>代际</w:t>
      </w:r>
      <w:r w:rsidR="00CB21A3" w:rsidRPr="00D16A60">
        <w:rPr>
          <w:rFonts w:ascii="Times New Roman" w:eastAsia="宋体" w:hAnsi="Times New Roman" w:cs="Times New Roman"/>
        </w:rPr>
        <w:t xml:space="preserve"> “</w:t>
      </w:r>
      <w:r w:rsidR="00CB21A3" w:rsidRPr="00D16A60">
        <w:rPr>
          <w:rFonts w:ascii="Times New Roman" w:eastAsia="宋体" w:hAnsi="Times New Roman" w:cs="Times New Roman"/>
        </w:rPr>
        <w:t>文化转移</w:t>
      </w:r>
      <w:r w:rsidR="00CB21A3" w:rsidRPr="00D16A60">
        <w:rPr>
          <w:rFonts w:ascii="Times New Roman" w:eastAsia="宋体" w:hAnsi="Times New Roman" w:cs="Times New Roman"/>
        </w:rPr>
        <w:t>”</w:t>
      </w:r>
      <w:r w:rsidR="00515C62">
        <w:rPr>
          <w:rFonts w:ascii="Times New Roman" w:eastAsia="宋体" w:hAnsi="Times New Roman" w:cs="Times New Roman" w:hint="eastAsia"/>
        </w:rPr>
        <w:t>，</w:t>
      </w:r>
      <w:r w:rsidR="00CB21A3" w:rsidRPr="00D16A60">
        <w:rPr>
          <w:rFonts w:ascii="Times New Roman" w:eastAsia="宋体" w:hAnsi="Times New Roman" w:cs="Times New Roman"/>
        </w:rPr>
        <w:t>此即从传统权威向世俗</w:t>
      </w:r>
      <w:r w:rsidR="00623681">
        <w:rPr>
          <w:rFonts w:ascii="Times New Roman" w:eastAsia="宋体" w:hAnsi="Times New Roman" w:cs="Times New Roman" w:hint="eastAsia"/>
        </w:rPr>
        <w:t>——</w:t>
      </w:r>
      <w:r w:rsidR="00CB21A3" w:rsidRPr="00D16A60">
        <w:rPr>
          <w:rFonts w:ascii="Times New Roman" w:eastAsia="宋体" w:hAnsi="Times New Roman" w:cs="Times New Roman"/>
        </w:rPr>
        <w:t>理性权威观念的转型。</w:t>
      </w:r>
      <w:r w:rsidR="00035E07">
        <w:rPr>
          <w:rFonts w:ascii="Times New Roman" w:eastAsia="宋体" w:hAnsi="Times New Roman" w:cs="Times New Roman" w:hint="eastAsia"/>
        </w:rPr>
        <w:t>匮乏假设认为，</w:t>
      </w:r>
      <w:r w:rsidR="00035E07" w:rsidRPr="00035E07">
        <w:rPr>
          <w:rFonts w:ascii="Times New Roman" w:eastAsia="宋体" w:hAnsi="Times New Roman" w:cs="Times New Roman"/>
        </w:rPr>
        <w:t>人们一旦在青年和童年时期确立某种特征，那么他们成年时也会继续保持这种特征。在此基础上英格尔哈特提出，人们在成年的过程中确立的某种固定的优选序列会在他们成年后继续保持。也就是说一个人的价值观很大程度上是在其未成年的时期确立的，这种价值观的确立是与他们所处的社会环境密切相关的，而且一经确立是不会轻易改变的。社会化假设是对匮乏假设的补充，二者是相辅相成的。它说明了在社会经济发展较快的时期，新老群体之间在优选的价值观上会有非常明显的不同。因此，当一个社会的经济发展水平越高时，后物质主义价值观的发展速度和水平也就随之提高，同时也会产生较大的代际差异。英格尔哈特认为这两种假设结合起来就能够推导出一系列对价值观变革的稳定预测。</w:t>
      </w:r>
      <w:r w:rsidR="009A4B61" w:rsidRPr="00D16A60">
        <w:rPr>
          <w:rFonts w:ascii="Times New Roman" w:eastAsia="宋体" w:hAnsi="Times New Roman" w:cs="Times New Roman"/>
        </w:rPr>
        <w:t>这两个假设分别关注到了物质基础和社会化对个体价值观的影响</w:t>
      </w:r>
      <w:r w:rsidR="00FA2B70">
        <w:rPr>
          <w:rFonts w:ascii="Times New Roman" w:eastAsia="宋体" w:hAnsi="Times New Roman" w:cs="Times New Roman" w:hint="eastAsia"/>
        </w:rPr>
        <w:t>，</w:t>
      </w:r>
      <w:r w:rsidR="009A4B61" w:rsidRPr="00D16A60">
        <w:rPr>
          <w:rFonts w:ascii="Times New Roman" w:eastAsia="宋体" w:hAnsi="Times New Roman" w:cs="Times New Roman"/>
        </w:rPr>
        <w:t>前者可以推导出短期变化或阶段效应</w:t>
      </w:r>
      <w:r w:rsidR="000644DC">
        <w:rPr>
          <w:rFonts w:ascii="Times New Roman" w:eastAsia="宋体" w:hAnsi="Times New Roman" w:cs="Times New Roman" w:hint="eastAsia"/>
        </w:rPr>
        <w:t>，</w:t>
      </w:r>
      <w:r w:rsidR="009A4B61" w:rsidRPr="00D16A60">
        <w:rPr>
          <w:rFonts w:ascii="Times New Roman" w:eastAsia="宋体" w:hAnsi="Times New Roman" w:cs="Times New Roman"/>
        </w:rPr>
        <w:t>后者则可以推导出长期的群体效应</w:t>
      </w:r>
      <w:r w:rsidR="009A4B61">
        <w:rPr>
          <w:rFonts w:ascii="Times New Roman" w:eastAsia="宋体" w:hAnsi="Times New Roman" w:cs="Times New Roman" w:hint="eastAsia"/>
        </w:rPr>
        <w:t>。</w:t>
      </w:r>
      <w:r w:rsidR="007A6FC7">
        <w:rPr>
          <w:rFonts w:ascii="Times New Roman" w:eastAsia="宋体" w:hAnsi="Times New Roman" w:cs="Times New Roman" w:hint="eastAsia"/>
        </w:rPr>
        <w:t>可见，</w:t>
      </w:r>
      <w:r w:rsidR="002D158A" w:rsidRPr="008A0982">
        <w:rPr>
          <w:rFonts w:ascii="Times New Roman" w:eastAsia="宋体" w:hAnsi="Times New Roman" w:cs="Times New Roman"/>
        </w:rPr>
        <w:t>在单个社会内部</w:t>
      </w:r>
      <w:r w:rsidR="009E3244">
        <w:rPr>
          <w:rFonts w:ascii="Times New Roman" w:eastAsia="宋体" w:hAnsi="Times New Roman" w:cs="Times New Roman" w:hint="eastAsia"/>
        </w:rPr>
        <w:t>，</w:t>
      </w:r>
      <w:r w:rsidR="002D158A" w:rsidRPr="008A0982">
        <w:rPr>
          <w:rFonts w:ascii="Times New Roman" w:eastAsia="宋体" w:hAnsi="Times New Roman" w:cs="Times New Roman"/>
        </w:rPr>
        <w:t>大众政治心理和文化价值的变化是通过代际替换</w:t>
      </w:r>
      <w:r w:rsidR="002D158A" w:rsidRPr="008A0982">
        <w:rPr>
          <w:rFonts w:ascii="Times New Roman" w:eastAsia="宋体" w:hAnsi="Times New Roman" w:cs="Times New Roman"/>
        </w:rPr>
        <w:t xml:space="preserve"> ( generational replacement)  </w:t>
      </w:r>
      <w:r w:rsidR="002D158A" w:rsidRPr="008A0982">
        <w:rPr>
          <w:rFonts w:ascii="Times New Roman" w:eastAsia="宋体" w:hAnsi="Times New Roman" w:cs="Times New Roman"/>
        </w:rPr>
        <w:t>实现的</w:t>
      </w:r>
      <w:r w:rsidR="002D158A" w:rsidRPr="008A0982">
        <w:rPr>
          <w:rFonts w:ascii="Times New Roman" w:eastAsia="宋体" w:hAnsi="Times New Roman" w:cs="Times New Roman"/>
        </w:rPr>
        <w:t xml:space="preserve">: </w:t>
      </w:r>
      <w:r w:rsidR="002D158A" w:rsidRPr="008A0982">
        <w:rPr>
          <w:rFonts w:ascii="Times New Roman" w:eastAsia="宋体" w:hAnsi="Times New Roman" w:cs="Times New Roman"/>
        </w:rPr>
        <w:t>与老一代相比</w:t>
      </w:r>
      <w:r w:rsidR="00356A33">
        <w:rPr>
          <w:rFonts w:ascii="Times New Roman" w:eastAsia="宋体" w:hAnsi="Times New Roman" w:cs="Times New Roman" w:hint="eastAsia"/>
        </w:rPr>
        <w:t>，</w:t>
      </w:r>
      <w:r w:rsidR="002D158A" w:rsidRPr="008A0982">
        <w:rPr>
          <w:rFonts w:ascii="Times New Roman" w:eastAsia="宋体" w:hAnsi="Times New Roman" w:cs="Times New Roman"/>
        </w:rPr>
        <w:t>新成长起来的一代在成长过程中所处的经济物质环境存在差异</w:t>
      </w:r>
      <w:r w:rsidR="000153AF">
        <w:rPr>
          <w:rFonts w:ascii="Times New Roman" w:eastAsia="宋体" w:hAnsi="Times New Roman" w:cs="Times New Roman" w:hint="eastAsia"/>
        </w:rPr>
        <w:t>，</w:t>
      </w:r>
      <w:r w:rsidR="002D158A" w:rsidRPr="008A0982">
        <w:rPr>
          <w:rFonts w:ascii="Times New Roman" w:eastAsia="宋体" w:hAnsi="Times New Roman" w:cs="Times New Roman"/>
        </w:rPr>
        <w:t>因此形成了与老一代不同的价值观念。而由于青少年时期形成的价值观在成年以后趋于稳定</w:t>
      </w:r>
      <w:r w:rsidR="002D158A" w:rsidRPr="008A0982">
        <w:rPr>
          <w:rFonts w:ascii="Times New Roman" w:eastAsia="宋体" w:hAnsi="Times New Roman" w:cs="Times New Roman"/>
        </w:rPr>
        <w:t xml:space="preserve">, </w:t>
      </w:r>
      <w:r w:rsidR="00ED5838">
        <w:rPr>
          <w:rFonts w:ascii="Times New Roman" w:eastAsia="宋体" w:hAnsi="Times New Roman" w:cs="Times New Roman" w:hint="eastAsia"/>
        </w:rPr>
        <w:t>这就导致了一个社会总体上价值观念变化的代际替代效应——随着老一代的离去，社会逐渐由新一代填补，整个社会的价值观念就发生了总体上的变化。</w:t>
      </w:r>
    </w:p>
    <w:p w:rsidR="00D013A4" w:rsidRDefault="00CF7545" w:rsidP="009454F3">
      <w:pPr>
        <w:spacing w:line="360" w:lineRule="auto"/>
        <w:ind w:firstLineChars="200" w:firstLine="420"/>
        <w:rPr>
          <w:rFonts w:ascii="Times New Roman" w:eastAsia="宋体" w:hAnsi="Times New Roman" w:cs="Times New Roman"/>
        </w:rPr>
      </w:pPr>
      <w:r w:rsidRPr="00CF7545">
        <w:rPr>
          <w:rFonts w:ascii="Times New Roman" w:eastAsia="宋体" w:hAnsi="Times New Roman" w:cs="Times New Roman"/>
        </w:rPr>
        <w:t>尽管</w:t>
      </w:r>
      <w:r w:rsidR="004B3467">
        <w:rPr>
          <w:rFonts w:ascii="Times New Roman" w:eastAsia="宋体" w:hAnsi="Times New Roman" w:cs="Times New Roman" w:hint="eastAsia"/>
        </w:rPr>
        <w:t>上述</w:t>
      </w:r>
      <w:r w:rsidR="00AB1F1E">
        <w:rPr>
          <w:rFonts w:ascii="Times New Roman" w:eastAsia="宋体" w:hAnsi="Times New Roman" w:cs="Times New Roman" w:hint="eastAsia"/>
        </w:rPr>
        <w:t>文化主义</w:t>
      </w:r>
      <w:r w:rsidR="007A53DB">
        <w:rPr>
          <w:rFonts w:ascii="Times New Roman" w:eastAsia="宋体" w:hAnsi="Times New Roman" w:cs="Times New Roman" w:hint="eastAsia"/>
        </w:rPr>
        <w:t>的现代化视角</w:t>
      </w:r>
      <w:r w:rsidRPr="00CF7545">
        <w:rPr>
          <w:rFonts w:ascii="Times New Roman" w:eastAsia="宋体" w:hAnsi="Times New Roman" w:cs="Times New Roman"/>
        </w:rPr>
        <w:t>在学术界引起了分歧，双方都有怀疑论者和捍卫者，但</w:t>
      </w:r>
      <w:r w:rsidR="005D077F">
        <w:rPr>
          <w:rFonts w:ascii="Times New Roman" w:eastAsia="宋体" w:hAnsi="Times New Roman" w:cs="Times New Roman" w:hint="eastAsia"/>
        </w:rPr>
        <w:t>它</w:t>
      </w:r>
      <w:r w:rsidR="00E770B0" w:rsidRPr="002B2B42">
        <w:rPr>
          <w:rFonts w:ascii="Times New Roman" w:eastAsia="宋体" w:hAnsi="Times New Roman" w:cs="Times New Roman" w:hint="eastAsia"/>
        </w:rPr>
        <w:t>仍然是解释</w:t>
      </w:r>
      <w:r w:rsidR="00306826">
        <w:rPr>
          <w:rFonts w:ascii="Times New Roman" w:eastAsia="宋体" w:hAnsi="Times New Roman" w:cs="Times New Roman" w:hint="eastAsia"/>
        </w:rPr>
        <w:t>大众</w:t>
      </w:r>
      <w:r w:rsidR="00E770B0" w:rsidRPr="002B2B42">
        <w:rPr>
          <w:rFonts w:ascii="Times New Roman" w:eastAsia="宋体" w:hAnsi="Times New Roman" w:cs="Times New Roman" w:hint="eastAsia"/>
        </w:rPr>
        <w:t>民主</w:t>
      </w:r>
      <w:r w:rsidR="00306826">
        <w:rPr>
          <w:rFonts w:ascii="Times New Roman" w:eastAsia="宋体" w:hAnsi="Times New Roman" w:cs="Times New Roman" w:hint="eastAsia"/>
        </w:rPr>
        <w:t>观念</w:t>
      </w:r>
      <w:r w:rsidR="00E770B0" w:rsidRPr="002B2B42">
        <w:rPr>
          <w:rFonts w:ascii="Times New Roman" w:eastAsia="宋体" w:hAnsi="Times New Roman" w:cs="Times New Roman" w:hint="eastAsia"/>
        </w:rPr>
        <w:t>的有力工具</w:t>
      </w:r>
      <w:r w:rsidRPr="00CF7545">
        <w:rPr>
          <w:rFonts w:ascii="Times New Roman" w:eastAsia="宋体" w:hAnsi="Times New Roman" w:cs="Times New Roman"/>
        </w:rPr>
        <w:t>。</w:t>
      </w:r>
      <w:r w:rsidR="0076285E">
        <w:rPr>
          <w:rFonts w:ascii="Times New Roman" w:eastAsia="宋体" w:hAnsi="Times New Roman" w:cs="Times New Roman" w:hint="eastAsia"/>
        </w:rPr>
        <w:t>如</w:t>
      </w:r>
      <w:r w:rsidR="0076285E">
        <w:rPr>
          <w:rFonts w:ascii="Times New Roman" w:eastAsia="宋体" w:hAnsi="Times New Roman" w:cs="Times New Roman" w:hint="eastAsia"/>
        </w:rPr>
        <w:t>XXX</w:t>
      </w:r>
      <w:r w:rsidR="0076285E">
        <w:rPr>
          <w:rFonts w:ascii="Times New Roman" w:eastAsia="宋体" w:hAnsi="Times New Roman" w:cs="Times New Roman" w:hint="eastAsia"/>
        </w:rPr>
        <w:t>就发现</w:t>
      </w:r>
      <w:r w:rsidR="002E2F67">
        <w:rPr>
          <w:rFonts w:ascii="Times New Roman" w:eastAsia="宋体" w:hAnsi="Times New Roman" w:cs="Times New Roman" w:hint="eastAsia"/>
        </w:rPr>
        <w:t>阿拉伯</w:t>
      </w:r>
      <w:r w:rsidR="008C576C">
        <w:rPr>
          <w:rFonts w:ascii="Times New Roman" w:eastAsia="宋体" w:hAnsi="Times New Roman" w:cs="Times New Roman" w:hint="eastAsia"/>
        </w:rPr>
        <w:t>年轻一代</w:t>
      </w:r>
      <w:r w:rsidR="00EA3BF3">
        <w:rPr>
          <w:rFonts w:ascii="Times New Roman" w:eastAsia="宋体" w:hAnsi="Times New Roman" w:cs="Times New Roman" w:hint="eastAsia"/>
        </w:rPr>
        <w:t>对性别平等和宗教</w:t>
      </w:r>
      <w:r w:rsidR="00EA3BF3">
        <w:rPr>
          <w:rFonts w:ascii="Times New Roman" w:eastAsia="宋体" w:hAnsi="Times New Roman" w:cs="Times New Roman" w:hint="eastAsia"/>
        </w:rPr>
        <w:lastRenderedPageBreak/>
        <w:t>多样性更加宽容</w:t>
      </w:r>
      <w:r w:rsidR="003064F1">
        <w:rPr>
          <w:rFonts w:ascii="Times New Roman" w:eastAsia="宋体" w:hAnsi="Times New Roman" w:cs="Times New Roman" w:hint="eastAsia"/>
        </w:rPr>
        <w:t>、对</w:t>
      </w:r>
      <w:r w:rsidR="003064F1" w:rsidRPr="00AE1761">
        <w:rPr>
          <w:rFonts w:ascii="Times New Roman" w:eastAsia="宋体" w:hAnsi="Times New Roman" w:cs="Times New Roman" w:hint="eastAsia"/>
        </w:rPr>
        <w:t>公民自由</w:t>
      </w:r>
      <w:r w:rsidR="003064F1">
        <w:rPr>
          <w:rFonts w:ascii="Times New Roman" w:eastAsia="宋体" w:hAnsi="Times New Roman" w:cs="Times New Roman" w:hint="eastAsia"/>
        </w:rPr>
        <w:t>和</w:t>
      </w:r>
      <w:r w:rsidR="00413CF6">
        <w:rPr>
          <w:rFonts w:ascii="Times New Roman" w:eastAsia="宋体" w:hAnsi="Times New Roman" w:cs="Times New Roman" w:hint="eastAsia"/>
        </w:rPr>
        <w:t>选举竞争</w:t>
      </w:r>
      <w:r w:rsidR="003661D1">
        <w:rPr>
          <w:rFonts w:ascii="Times New Roman" w:eastAsia="宋体" w:hAnsi="Times New Roman" w:cs="Times New Roman" w:hint="eastAsia"/>
        </w:rPr>
        <w:t>更加</w:t>
      </w:r>
      <w:r w:rsidR="00AA68FF">
        <w:rPr>
          <w:rFonts w:ascii="Times New Roman" w:eastAsia="宋体" w:hAnsi="Times New Roman" w:cs="Times New Roman" w:hint="eastAsia"/>
        </w:rPr>
        <w:t>渴望</w:t>
      </w:r>
      <w:r w:rsidR="000927E4">
        <w:rPr>
          <w:rFonts w:ascii="Times New Roman" w:eastAsia="宋体" w:hAnsi="Times New Roman" w:cs="Times New Roman" w:hint="eastAsia"/>
        </w:rPr>
        <w:t>。</w:t>
      </w:r>
      <w:r w:rsidR="00447A05">
        <w:rPr>
          <w:rFonts w:ascii="Times New Roman" w:eastAsia="宋体" w:hAnsi="Times New Roman" w:cs="Times New Roman" w:hint="eastAsia"/>
        </w:rPr>
        <w:t>但</w:t>
      </w:r>
      <w:r w:rsidR="00F91F8A">
        <w:rPr>
          <w:rFonts w:ascii="Times New Roman" w:eastAsia="宋体" w:hAnsi="Times New Roman" w:cs="Times New Roman" w:hint="eastAsia"/>
        </w:rPr>
        <w:t>也有学者指出，</w:t>
      </w:r>
      <w:r w:rsidR="006D59B5" w:rsidRPr="008B43A6">
        <w:rPr>
          <w:rFonts w:ascii="Times New Roman" w:eastAsia="宋体" w:hAnsi="Times New Roman" w:cs="Times New Roman"/>
        </w:rPr>
        <w:t>现代化进程不一定会创造出民主导向的公民（</w:t>
      </w:r>
      <w:r w:rsidR="006D59B5" w:rsidRPr="008B43A6">
        <w:rPr>
          <w:rFonts w:ascii="Times New Roman" w:eastAsia="宋体" w:hAnsi="Times New Roman" w:cs="Times New Roman"/>
        </w:rPr>
        <w:t>Bellin</w:t>
      </w:r>
      <w:r w:rsidR="006D59B5" w:rsidRPr="008B43A6">
        <w:rPr>
          <w:rFonts w:ascii="Times New Roman" w:eastAsia="宋体" w:hAnsi="Times New Roman" w:cs="Times New Roman"/>
        </w:rPr>
        <w:t>，</w:t>
      </w:r>
      <w:r w:rsidR="006D59B5" w:rsidRPr="008B43A6">
        <w:rPr>
          <w:rFonts w:ascii="Times New Roman" w:eastAsia="宋体" w:hAnsi="Times New Roman" w:cs="Times New Roman"/>
        </w:rPr>
        <w:t>2002</w:t>
      </w:r>
      <w:r w:rsidR="006D59B5" w:rsidRPr="008B43A6">
        <w:rPr>
          <w:rFonts w:ascii="Times New Roman" w:eastAsia="宋体" w:hAnsi="Times New Roman" w:cs="Times New Roman"/>
        </w:rPr>
        <w:t>；</w:t>
      </w:r>
      <w:proofErr w:type="spellStart"/>
      <w:r w:rsidR="006D59B5" w:rsidRPr="008B43A6">
        <w:rPr>
          <w:rFonts w:ascii="Times New Roman" w:eastAsia="宋体" w:hAnsi="Times New Roman" w:cs="Times New Roman"/>
        </w:rPr>
        <w:t>Kamrava</w:t>
      </w:r>
      <w:proofErr w:type="spellEnd"/>
      <w:r w:rsidR="006D59B5" w:rsidRPr="008B43A6">
        <w:rPr>
          <w:rFonts w:ascii="Times New Roman" w:eastAsia="宋体" w:hAnsi="Times New Roman" w:cs="Times New Roman"/>
        </w:rPr>
        <w:t>，</w:t>
      </w:r>
      <w:r w:rsidR="006D59B5" w:rsidRPr="008B43A6">
        <w:rPr>
          <w:rFonts w:ascii="Times New Roman" w:eastAsia="宋体" w:hAnsi="Times New Roman" w:cs="Times New Roman"/>
        </w:rPr>
        <w:t>2005</w:t>
      </w:r>
      <w:r w:rsidR="006D59B5" w:rsidRPr="008B43A6">
        <w:rPr>
          <w:rFonts w:ascii="Times New Roman" w:eastAsia="宋体" w:hAnsi="Times New Roman" w:cs="Times New Roman"/>
        </w:rPr>
        <w:t>）</w:t>
      </w:r>
      <w:r w:rsidR="00EA08D7">
        <w:rPr>
          <w:rFonts w:ascii="Times New Roman" w:eastAsia="宋体" w:hAnsi="Times New Roman" w:cs="Times New Roman" w:hint="eastAsia"/>
        </w:rPr>
        <w:t>，</w:t>
      </w:r>
      <w:r w:rsidR="00944F01" w:rsidRPr="008B43A6">
        <w:rPr>
          <w:rFonts w:ascii="Times New Roman" w:eastAsia="宋体" w:hAnsi="Times New Roman" w:cs="Times New Roman"/>
        </w:rPr>
        <w:t>威权国家通过</w:t>
      </w:r>
      <w:r w:rsidR="00B27C57">
        <w:rPr>
          <w:rFonts w:ascii="Times New Roman" w:eastAsia="宋体" w:hAnsi="Times New Roman" w:cs="Times New Roman" w:hint="eastAsia"/>
        </w:rPr>
        <w:t>向年轻一代</w:t>
      </w:r>
      <w:r w:rsidR="00944F01" w:rsidRPr="008B43A6">
        <w:rPr>
          <w:rFonts w:ascii="Times New Roman" w:eastAsia="宋体" w:hAnsi="Times New Roman" w:cs="Times New Roman" w:hint="eastAsia"/>
        </w:rPr>
        <w:t>提</w:t>
      </w:r>
      <w:r w:rsidR="00944F01" w:rsidRPr="008B43A6">
        <w:rPr>
          <w:rFonts w:ascii="Times New Roman" w:eastAsia="宋体" w:hAnsi="Times New Roman" w:cs="Times New Roman"/>
        </w:rPr>
        <w:t>供</w:t>
      </w:r>
      <w:r w:rsidR="00A5595B">
        <w:rPr>
          <w:rFonts w:ascii="Times New Roman" w:eastAsia="宋体" w:hAnsi="Times New Roman" w:cs="Times New Roman" w:hint="eastAsia"/>
        </w:rPr>
        <w:t>更多</w:t>
      </w:r>
      <w:r w:rsidR="00944F01" w:rsidRPr="008B43A6">
        <w:rPr>
          <w:rFonts w:ascii="Times New Roman" w:eastAsia="宋体" w:hAnsi="Times New Roman" w:cs="Times New Roman"/>
        </w:rPr>
        <w:t>工作</w:t>
      </w:r>
      <w:r w:rsidR="006452DF">
        <w:rPr>
          <w:rFonts w:ascii="Times New Roman" w:eastAsia="宋体" w:hAnsi="Times New Roman" w:cs="Times New Roman" w:hint="eastAsia"/>
        </w:rPr>
        <w:t>机会</w:t>
      </w:r>
      <w:r w:rsidR="00944F01" w:rsidRPr="008B43A6">
        <w:rPr>
          <w:rFonts w:ascii="Times New Roman" w:eastAsia="宋体" w:hAnsi="Times New Roman" w:cs="Times New Roman"/>
        </w:rPr>
        <w:t>和</w:t>
      </w:r>
      <w:r w:rsidR="00A5595B">
        <w:rPr>
          <w:rFonts w:ascii="Times New Roman" w:eastAsia="宋体" w:hAnsi="Times New Roman" w:cs="Times New Roman" w:hint="eastAsia"/>
        </w:rPr>
        <w:t>更高的</w:t>
      </w:r>
      <w:r w:rsidR="00944F01" w:rsidRPr="008B43A6">
        <w:rPr>
          <w:rFonts w:ascii="Times New Roman" w:eastAsia="宋体" w:hAnsi="Times New Roman" w:cs="Times New Roman"/>
        </w:rPr>
        <w:t>福利</w:t>
      </w:r>
      <w:r w:rsidR="00BD13DB">
        <w:rPr>
          <w:rFonts w:ascii="Times New Roman" w:eastAsia="宋体" w:hAnsi="Times New Roman" w:cs="Times New Roman" w:hint="eastAsia"/>
        </w:rPr>
        <w:t>待遇，</w:t>
      </w:r>
      <w:r w:rsidR="00972ED6">
        <w:rPr>
          <w:rFonts w:ascii="Times New Roman" w:eastAsia="宋体" w:hAnsi="Times New Roman" w:cs="Times New Roman" w:hint="eastAsia"/>
        </w:rPr>
        <w:t>促进了大众对</w:t>
      </w:r>
      <w:r w:rsidR="00384E32">
        <w:rPr>
          <w:rFonts w:ascii="Times New Roman" w:eastAsia="宋体" w:hAnsi="Times New Roman" w:cs="Times New Roman" w:hint="eastAsia"/>
        </w:rPr>
        <w:t>威权领导人</w:t>
      </w:r>
      <w:r w:rsidR="00CE1EA1">
        <w:rPr>
          <w:rFonts w:ascii="Times New Roman" w:eastAsia="宋体" w:hAnsi="Times New Roman" w:cs="Times New Roman" w:hint="eastAsia"/>
        </w:rPr>
        <w:t>的认可和政府信任的</w:t>
      </w:r>
      <w:r w:rsidR="002845E7">
        <w:rPr>
          <w:rFonts w:ascii="Times New Roman" w:eastAsia="宋体" w:hAnsi="Times New Roman" w:cs="Times New Roman" w:hint="eastAsia"/>
        </w:rPr>
        <w:t>加强</w:t>
      </w:r>
      <w:r w:rsidR="00890E43">
        <w:rPr>
          <w:rFonts w:ascii="Times New Roman" w:eastAsia="宋体" w:hAnsi="Times New Roman" w:cs="Times New Roman" w:hint="eastAsia"/>
        </w:rPr>
        <w:t>。</w:t>
      </w:r>
      <w:r w:rsidR="008321E5">
        <w:rPr>
          <w:rFonts w:ascii="Times New Roman" w:eastAsia="宋体" w:hAnsi="Times New Roman" w:cs="Times New Roman" w:hint="eastAsia"/>
        </w:rPr>
        <w:t>如</w:t>
      </w:r>
      <w:r w:rsidR="008321E5" w:rsidRPr="00CF7545">
        <w:rPr>
          <w:rFonts w:ascii="Times New Roman" w:eastAsia="宋体" w:hAnsi="Times New Roman" w:cs="Times New Roman"/>
        </w:rPr>
        <w:t>金和周</w:t>
      </w:r>
      <w:r w:rsidR="00854967">
        <w:rPr>
          <w:rFonts w:ascii="Times New Roman" w:eastAsia="宋体" w:hAnsi="Times New Roman" w:cs="Times New Roman" w:hint="eastAsia"/>
        </w:rPr>
        <w:t>就</w:t>
      </w:r>
      <w:r w:rsidR="008321E5" w:rsidRPr="00CF7545">
        <w:rPr>
          <w:rFonts w:ascii="Times New Roman" w:eastAsia="宋体" w:hAnsi="Times New Roman" w:cs="Times New Roman"/>
        </w:rPr>
        <w:t>发现，</w:t>
      </w:r>
      <w:r w:rsidR="008321E5">
        <w:rPr>
          <w:rFonts w:ascii="Times New Roman" w:eastAsia="宋体" w:hAnsi="Times New Roman" w:cs="Times New Roman" w:hint="eastAsia"/>
        </w:rPr>
        <w:t>中国</w:t>
      </w:r>
      <w:r w:rsidR="008321E5" w:rsidRPr="00CF7545">
        <w:rPr>
          <w:rFonts w:ascii="Times New Roman" w:eastAsia="宋体" w:hAnsi="Times New Roman" w:cs="Times New Roman"/>
        </w:rPr>
        <w:t>最年轻的一代，即</w:t>
      </w:r>
      <w:r w:rsidR="008321E5" w:rsidRPr="00CF7545">
        <w:rPr>
          <w:rFonts w:ascii="Times New Roman" w:eastAsia="宋体" w:hAnsi="Times New Roman" w:cs="Times New Roman"/>
        </w:rPr>
        <w:t>“</w:t>
      </w:r>
      <w:r w:rsidR="008321E5" w:rsidRPr="00CF7545">
        <w:rPr>
          <w:rFonts w:ascii="Times New Roman" w:eastAsia="宋体" w:hAnsi="Times New Roman" w:cs="Times New Roman"/>
        </w:rPr>
        <w:t>习一代</w:t>
      </w:r>
      <w:r w:rsidR="008321E5" w:rsidRPr="00CF7545">
        <w:rPr>
          <w:rFonts w:ascii="Times New Roman" w:eastAsia="宋体" w:hAnsi="Times New Roman" w:cs="Times New Roman"/>
        </w:rPr>
        <w:t>”</w:t>
      </w:r>
      <w:r w:rsidR="008321E5" w:rsidRPr="00CF7545">
        <w:rPr>
          <w:rFonts w:ascii="Times New Roman" w:eastAsia="宋体" w:hAnsi="Times New Roman" w:cs="Times New Roman"/>
        </w:rPr>
        <w:t>，</w:t>
      </w:r>
      <w:r w:rsidR="008321E5" w:rsidRPr="00285B0E">
        <w:rPr>
          <w:rFonts w:ascii="Times New Roman" w:eastAsia="宋体" w:hAnsi="Times New Roman" w:cs="Times New Roman" w:hint="eastAsia"/>
        </w:rPr>
        <w:t xml:space="preserve"> </w:t>
      </w:r>
      <w:r w:rsidR="008321E5">
        <w:rPr>
          <w:rFonts w:ascii="Times New Roman" w:eastAsia="宋体" w:hAnsi="Times New Roman" w:cs="Times New Roman" w:hint="eastAsia"/>
        </w:rPr>
        <w:t>他们的</w:t>
      </w:r>
      <w:r w:rsidR="008321E5" w:rsidRPr="002E0319">
        <w:rPr>
          <w:rFonts w:ascii="Times New Roman" w:eastAsia="宋体" w:hAnsi="Times New Roman" w:cs="Times New Roman" w:hint="eastAsia"/>
        </w:rPr>
        <w:t>自由主义价值观</w:t>
      </w:r>
      <w:r w:rsidR="008321E5">
        <w:rPr>
          <w:rFonts w:ascii="Times New Roman" w:eastAsia="宋体" w:hAnsi="Times New Roman" w:cs="Times New Roman" w:hint="eastAsia"/>
        </w:rPr>
        <w:t>较前代更加</w:t>
      </w:r>
      <w:r w:rsidR="008321E5" w:rsidRPr="002E0319">
        <w:rPr>
          <w:rFonts w:ascii="Times New Roman" w:eastAsia="宋体" w:hAnsi="Times New Roman" w:cs="Times New Roman" w:hint="eastAsia"/>
        </w:rPr>
        <w:t>倒退</w:t>
      </w:r>
      <w:r w:rsidR="008321E5">
        <w:rPr>
          <w:rFonts w:ascii="Times New Roman" w:eastAsia="宋体" w:hAnsi="Times New Roman" w:cs="Times New Roman" w:hint="eastAsia"/>
        </w:rPr>
        <w:t>，</w:t>
      </w:r>
      <w:r w:rsidR="008321E5" w:rsidRPr="00CF7545">
        <w:rPr>
          <w:rFonts w:ascii="Times New Roman" w:eastAsia="宋体" w:hAnsi="Times New Roman" w:cs="Times New Roman"/>
        </w:rPr>
        <w:t>威权主义</w:t>
      </w:r>
      <w:r w:rsidR="008321E5">
        <w:rPr>
          <w:rFonts w:ascii="Times New Roman" w:eastAsia="宋体" w:hAnsi="Times New Roman" w:cs="Times New Roman" w:hint="eastAsia"/>
        </w:rPr>
        <w:t>倾向更明显</w:t>
      </w:r>
      <w:r w:rsidR="008321E5" w:rsidRPr="00CF7545">
        <w:rPr>
          <w:rFonts w:ascii="Times New Roman" w:eastAsia="宋体" w:hAnsi="Times New Roman" w:cs="Times New Roman"/>
        </w:rPr>
        <w:t>。</w:t>
      </w:r>
      <w:r w:rsidR="00687D85">
        <w:rPr>
          <w:rFonts w:ascii="Times New Roman" w:eastAsia="宋体" w:hAnsi="Times New Roman" w:cs="Times New Roman" w:hint="eastAsia"/>
        </w:rPr>
        <w:t>陈和杨通过对中国精英大学学生的实验调查发现，</w:t>
      </w:r>
      <w:r w:rsidR="00687D85" w:rsidRPr="002E0319">
        <w:rPr>
          <w:rFonts w:ascii="Times New Roman" w:eastAsia="宋体" w:hAnsi="Times New Roman" w:cs="Times New Roman" w:hint="eastAsia"/>
        </w:rPr>
        <w:t>互联网</w:t>
      </w:r>
      <w:r w:rsidR="00687D85">
        <w:rPr>
          <w:rFonts w:ascii="Times New Roman" w:eastAsia="宋体" w:hAnsi="Times New Roman" w:cs="Times New Roman" w:hint="eastAsia"/>
        </w:rPr>
        <w:t>在改变年轻一代</w:t>
      </w:r>
      <w:r w:rsidR="00687D85" w:rsidRPr="002E0319">
        <w:rPr>
          <w:rFonts w:ascii="Times New Roman" w:eastAsia="宋体" w:hAnsi="Times New Roman" w:cs="Times New Roman" w:hint="eastAsia"/>
        </w:rPr>
        <w:t>价值观方面的有效性</w:t>
      </w:r>
      <w:r w:rsidR="00687D85">
        <w:rPr>
          <w:rFonts w:ascii="Times New Roman" w:eastAsia="宋体" w:hAnsi="Times New Roman" w:cs="Times New Roman" w:hint="eastAsia"/>
        </w:rPr>
        <w:t>远大于经济发展。</w:t>
      </w:r>
      <w:r w:rsidR="00687D85" w:rsidRPr="008E5DFC">
        <w:rPr>
          <w:rFonts w:ascii="Times New Roman" w:eastAsia="宋体" w:hAnsi="Times New Roman" w:cs="Times New Roman"/>
        </w:rPr>
        <w:t xml:space="preserve">Cantoni </w:t>
      </w:r>
      <w:r w:rsidR="00687D85" w:rsidRPr="008E5DFC">
        <w:rPr>
          <w:rFonts w:ascii="Times New Roman" w:eastAsia="宋体" w:hAnsi="Times New Roman" w:cs="Times New Roman" w:hint="eastAsia"/>
        </w:rPr>
        <w:t>等人</w:t>
      </w:r>
      <w:r w:rsidR="00687D85">
        <w:rPr>
          <w:rFonts w:ascii="Times New Roman" w:eastAsia="宋体" w:hAnsi="Times New Roman" w:cs="Times New Roman" w:hint="eastAsia"/>
        </w:rPr>
        <w:t>的</w:t>
      </w:r>
      <w:r w:rsidR="00687D85" w:rsidRPr="008E5DFC">
        <w:rPr>
          <w:rFonts w:ascii="Times New Roman" w:eastAsia="宋体" w:hAnsi="Times New Roman" w:cs="Times New Roman" w:hint="eastAsia"/>
        </w:rPr>
        <w:t>研究</w:t>
      </w:r>
      <w:r w:rsidR="00687D85">
        <w:rPr>
          <w:rFonts w:ascii="Times New Roman" w:eastAsia="宋体" w:hAnsi="Times New Roman" w:cs="Times New Roman" w:hint="eastAsia"/>
        </w:rPr>
        <w:t>发现</w:t>
      </w:r>
      <w:r w:rsidR="00687D85" w:rsidRPr="008E5DFC">
        <w:rPr>
          <w:rFonts w:ascii="Times New Roman" w:eastAsia="宋体" w:hAnsi="Times New Roman" w:cs="Times New Roman" w:hint="eastAsia"/>
        </w:rPr>
        <w:t>，</w:t>
      </w:r>
      <w:r w:rsidR="00687D85">
        <w:rPr>
          <w:rFonts w:ascii="Times New Roman" w:eastAsia="宋体" w:hAnsi="Times New Roman" w:cs="Times New Roman" w:hint="eastAsia"/>
        </w:rPr>
        <w:t>中国进行的思政</w:t>
      </w:r>
      <w:r w:rsidR="00687D85" w:rsidRPr="008E5DFC">
        <w:rPr>
          <w:rFonts w:ascii="Times New Roman" w:eastAsia="宋体" w:hAnsi="Times New Roman" w:cs="Times New Roman" w:hint="eastAsia"/>
        </w:rPr>
        <w:t>课程改革显著地影响了</w:t>
      </w:r>
      <w:r w:rsidR="00687D85">
        <w:rPr>
          <w:rFonts w:ascii="Times New Roman" w:eastAsia="宋体" w:hAnsi="Times New Roman" w:cs="Times New Roman" w:hint="eastAsia"/>
        </w:rPr>
        <w:t>最新一代</w:t>
      </w:r>
      <w:r w:rsidR="00687D85" w:rsidRPr="008E5DFC">
        <w:rPr>
          <w:rFonts w:ascii="Times New Roman" w:eastAsia="宋体" w:hAnsi="Times New Roman" w:cs="Times New Roman" w:hint="eastAsia"/>
        </w:rPr>
        <w:t>学生的价值观</w:t>
      </w:r>
      <w:r w:rsidR="00687D85">
        <w:rPr>
          <w:rFonts w:ascii="Times New Roman" w:eastAsia="宋体" w:hAnsi="Times New Roman" w:cs="Times New Roman" w:hint="eastAsia"/>
        </w:rPr>
        <w:t>。上述研究</w:t>
      </w:r>
      <w:r w:rsidR="00C00A7A">
        <w:rPr>
          <w:rFonts w:ascii="Times New Roman" w:eastAsia="宋体" w:hAnsi="Times New Roman" w:cs="Times New Roman" w:hint="eastAsia"/>
        </w:rPr>
        <w:t>都呈现出现代化理论在中国遭遇困境</w:t>
      </w:r>
      <w:r w:rsidR="001D2825">
        <w:rPr>
          <w:rFonts w:ascii="Times New Roman" w:eastAsia="宋体" w:hAnsi="Times New Roman" w:cs="Times New Roman" w:hint="eastAsia"/>
        </w:rPr>
        <w:t>，</w:t>
      </w:r>
      <w:r w:rsidR="001D2825" w:rsidRPr="00CF7545">
        <w:rPr>
          <w:rFonts w:ascii="Times New Roman" w:eastAsia="宋体" w:hAnsi="Times New Roman" w:cs="Times New Roman"/>
        </w:rPr>
        <w:t>中国仍然是</w:t>
      </w:r>
      <w:r w:rsidR="001D2825" w:rsidRPr="00CF7545">
        <w:rPr>
          <w:rFonts w:ascii="Times New Roman" w:eastAsia="宋体" w:hAnsi="Times New Roman" w:cs="Times New Roman"/>
        </w:rPr>
        <w:t>“</w:t>
      </w:r>
      <w:r w:rsidR="001D2825" w:rsidRPr="00CF7545">
        <w:rPr>
          <w:rFonts w:ascii="Times New Roman" w:eastAsia="宋体" w:hAnsi="Times New Roman" w:cs="Times New Roman"/>
        </w:rPr>
        <w:t>比较民意研究中令人困惑的异类</w:t>
      </w:r>
      <w:r w:rsidR="001D2825" w:rsidRPr="00CF7545">
        <w:rPr>
          <w:rFonts w:ascii="Times New Roman" w:eastAsia="宋体" w:hAnsi="Times New Roman" w:cs="Times New Roman"/>
        </w:rPr>
        <w:t>”</w:t>
      </w:r>
      <w:r w:rsidR="001D2825" w:rsidRPr="00CF7545">
        <w:rPr>
          <w:rFonts w:ascii="Times New Roman" w:eastAsia="宋体" w:hAnsi="Times New Roman" w:cs="Times New Roman"/>
        </w:rPr>
        <w:t>。</w:t>
      </w:r>
    </w:p>
    <w:p w:rsidR="00151984" w:rsidRPr="00D013A4" w:rsidRDefault="00151984" w:rsidP="005A7482">
      <w:pPr>
        <w:spacing w:line="360" w:lineRule="auto"/>
        <w:ind w:firstLineChars="200" w:firstLine="420"/>
        <w:rPr>
          <w:rFonts w:ascii="Times New Roman" w:eastAsia="宋体" w:hAnsi="Times New Roman" w:cs="Times New Roman"/>
        </w:rPr>
      </w:pPr>
      <w:r>
        <w:rPr>
          <w:rFonts w:ascii="Times New Roman" w:eastAsia="宋体" w:hAnsi="Times New Roman" w:cs="Times New Roman" w:hint="eastAsia"/>
        </w:rPr>
        <w:t>然而</w:t>
      </w:r>
      <w:r w:rsidR="0040557C">
        <w:rPr>
          <w:rFonts w:ascii="Times New Roman" w:eastAsia="宋体" w:hAnsi="Times New Roman" w:cs="Times New Roman" w:hint="eastAsia"/>
        </w:rPr>
        <w:t>，</w:t>
      </w:r>
      <w:r w:rsidR="00863FA4">
        <w:rPr>
          <w:rFonts w:ascii="Times New Roman" w:eastAsia="宋体" w:hAnsi="Times New Roman" w:cs="Times New Roman" w:hint="eastAsia"/>
        </w:rPr>
        <w:t>关于中国公众民主观念变化的</w:t>
      </w:r>
      <w:r w:rsidR="008F0454">
        <w:rPr>
          <w:rFonts w:ascii="Times New Roman" w:eastAsia="宋体" w:hAnsi="Times New Roman" w:cs="Times New Roman" w:hint="eastAsia"/>
        </w:rPr>
        <w:t>研究</w:t>
      </w:r>
      <w:r w:rsidR="00D45843">
        <w:rPr>
          <w:rFonts w:ascii="Times New Roman" w:eastAsia="宋体" w:hAnsi="Times New Roman" w:cs="Times New Roman" w:hint="eastAsia"/>
        </w:rPr>
        <w:t>，</w:t>
      </w:r>
      <w:r w:rsidR="00256136">
        <w:rPr>
          <w:rFonts w:ascii="Times New Roman" w:eastAsia="宋体" w:hAnsi="Times New Roman" w:cs="Times New Roman" w:hint="eastAsia"/>
        </w:rPr>
        <w:t>主要聚焦在</w:t>
      </w:r>
      <w:r w:rsidR="000419F4">
        <w:rPr>
          <w:rFonts w:ascii="Times New Roman" w:eastAsia="宋体" w:hAnsi="Times New Roman" w:cs="Times New Roman" w:hint="eastAsia"/>
        </w:rPr>
        <w:t>并未进行长时期的观察，同时也没有探求不同</w:t>
      </w:r>
      <w:r w:rsidR="000D61CF">
        <w:rPr>
          <w:rFonts w:ascii="Times New Roman" w:eastAsia="宋体" w:hAnsi="Times New Roman" w:cs="Times New Roman" w:hint="eastAsia"/>
        </w:rPr>
        <w:t>世代</w:t>
      </w:r>
      <w:r w:rsidR="000419F4">
        <w:rPr>
          <w:rFonts w:ascii="Times New Roman" w:eastAsia="宋体" w:hAnsi="Times New Roman" w:cs="Times New Roman" w:hint="eastAsia"/>
        </w:rPr>
        <w:t>之间民主观念变化的</w:t>
      </w:r>
      <w:r w:rsidR="000D61CF">
        <w:rPr>
          <w:rFonts w:ascii="Times New Roman" w:eastAsia="宋体" w:hAnsi="Times New Roman" w:cs="Times New Roman" w:hint="eastAsia"/>
        </w:rPr>
        <w:t>差距。尽管吕杰</w:t>
      </w:r>
      <w:r w:rsidR="00E22D91">
        <w:rPr>
          <w:rFonts w:ascii="Times New Roman" w:eastAsia="宋体" w:hAnsi="Times New Roman" w:cs="Times New Roman" w:hint="eastAsia"/>
        </w:rPr>
        <w:t>认为中国</w:t>
      </w:r>
      <w:r w:rsidR="00E22D91">
        <w:rPr>
          <w:rFonts w:ascii="Times New Roman" w:eastAsia="宋体" w:hAnsi="Times New Roman" w:cs="Times New Roman" w:hint="eastAsia"/>
        </w:rPr>
        <w:t>60</w:t>
      </w:r>
      <w:r w:rsidR="00E22D91">
        <w:rPr>
          <w:rFonts w:ascii="Times New Roman" w:eastAsia="宋体" w:hAnsi="Times New Roman" w:cs="Times New Roman" w:hint="eastAsia"/>
        </w:rPr>
        <w:t>年代出生的世代比</w:t>
      </w:r>
      <w:r w:rsidR="00E22D91">
        <w:rPr>
          <w:rFonts w:ascii="Times New Roman" w:eastAsia="宋体" w:hAnsi="Times New Roman" w:cs="Times New Roman" w:hint="eastAsia"/>
        </w:rPr>
        <w:t>80</w:t>
      </w:r>
      <w:r w:rsidR="00E22D91">
        <w:rPr>
          <w:rFonts w:ascii="Times New Roman" w:eastAsia="宋体" w:hAnsi="Times New Roman" w:cs="Times New Roman" w:hint="eastAsia"/>
        </w:rPr>
        <w:t>年代出生的世代持有</w:t>
      </w:r>
      <w:r w:rsidR="00BF6FDE">
        <w:rPr>
          <w:rFonts w:ascii="Times New Roman" w:eastAsia="宋体" w:hAnsi="Times New Roman" w:cs="Times New Roman" w:hint="eastAsia"/>
        </w:rPr>
        <w:t>更多</w:t>
      </w:r>
      <w:r w:rsidR="00E22D91">
        <w:rPr>
          <w:rFonts w:ascii="Times New Roman" w:eastAsia="宋体" w:hAnsi="Times New Roman" w:cs="Times New Roman" w:hint="eastAsia"/>
        </w:rPr>
        <w:t>的监护型民主观念</w:t>
      </w:r>
      <w:r w:rsidR="00AD1B15">
        <w:rPr>
          <w:rFonts w:ascii="Times New Roman" w:eastAsia="宋体" w:hAnsi="Times New Roman" w:cs="Times New Roman" w:hint="eastAsia"/>
        </w:rPr>
        <w:t>，但该研究只是</w:t>
      </w:r>
      <w:r w:rsidR="009F0FB4">
        <w:rPr>
          <w:rFonts w:ascii="Times New Roman" w:eastAsia="宋体" w:hAnsi="Times New Roman" w:cs="Times New Roman" w:hint="eastAsia"/>
        </w:rPr>
        <w:t>借用横截面数据</w:t>
      </w:r>
    </w:p>
    <w:p w:rsidR="00030D19" w:rsidRDefault="00030D19" w:rsidP="00030D19">
      <w:pPr>
        <w:spacing w:line="360" w:lineRule="auto"/>
        <w:rPr>
          <w:rFonts w:ascii="Times New Roman" w:eastAsia="宋体" w:hAnsi="Times New Roman" w:cs="Times New Roman"/>
        </w:rPr>
      </w:pPr>
    </w:p>
    <w:p w:rsidR="0093224C" w:rsidRPr="00030D19" w:rsidRDefault="00030D19" w:rsidP="00030D19">
      <w:pPr>
        <w:spacing w:line="360" w:lineRule="auto"/>
        <w:rPr>
          <w:rFonts w:ascii="Times New Roman" w:eastAsia="宋体" w:hAnsi="Times New Roman" w:cs="Times New Roman"/>
        </w:rPr>
      </w:pPr>
      <w:r>
        <w:rPr>
          <w:rFonts w:ascii="Times New Roman" w:eastAsia="宋体" w:hAnsi="Times New Roman" w:cs="Times New Roman" w:hint="eastAsia"/>
        </w:rPr>
        <w:t xml:space="preserve">2.2 </w:t>
      </w:r>
      <w:r w:rsidR="0093224C" w:rsidRPr="00030D19">
        <w:rPr>
          <w:rFonts w:ascii="Times New Roman" w:eastAsia="宋体" w:hAnsi="Times New Roman" w:cs="Times New Roman" w:hint="eastAsia"/>
        </w:rPr>
        <w:t>民主观念</w:t>
      </w:r>
    </w:p>
    <w:p w:rsidR="00D926C6" w:rsidRDefault="004D1A52" w:rsidP="00D926C6">
      <w:pPr>
        <w:spacing w:line="360" w:lineRule="auto"/>
        <w:ind w:firstLineChars="200" w:firstLine="420"/>
        <w:rPr>
          <w:rFonts w:ascii="Times New Roman" w:eastAsia="宋体" w:hAnsi="Times New Roman" w:cs="Times New Roman"/>
        </w:rPr>
      </w:pPr>
      <w:r w:rsidRPr="00671623">
        <w:rPr>
          <w:rFonts w:ascii="Times New Roman" w:eastAsia="宋体" w:hAnsi="Times New Roman" w:cs="Times New Roman"/>
        </w:rPr>
        <w:t>围绕两个截然不同的概念来组织民主的含义由来已久</w:t>
      </w:r>
      <w:r w:rsidR="007D39CC">
        <w:rPr>
          <w:rFonts w:ascii="Times New Roman" w:eastAsia="宋体" w:hAnsi="Times New Roman" w:cs="Times New Roman" w:hint="eastAsia"/>
        </w:rPr>
        <w:t>。</w:t>
      </w:r>
      <w:r w:rsidR="00074B65" w:rsidRPr="004A0DBC">
        <w:rPr>
          <w:rFonts w:ascii="Times New Roman" w:eastAsia="宋体" w:hAnsi="Times New Roman" w:cs="Times New Roman"/>
        </w:rPr>
        <w:t>从熊彼特（</w:t>
      </w:r>
      <w:r w:rsidR="00074B65" w:rsidRPr="004A0DBC">
        <w:rPr>
          <w:rFonts w:ascii="Times New Roman" w:eastAsia="宋体" w:hAnsi="Times New Roman" w:cs="Times New Roman"/>
        </w:rPr>
        <w:t xml:space="preserve">1943 </w:t>
      </w:r>
      <w:r w:rsidR="00074B65" w:rsidRPr="004A0DBC">
        <w:rPr>
          <w:rFonts w:ascii="Times New Roman" w:eastAsia="宋体" w:hAnsi="Times New Roman" w:cs="Times New Roman"/>
        </w:rPr>
        <w:t>年）到普沃斯基等人（</w:t>
      </w:r>
      <w:r w:rsidR="00074B65" w:rsidRPr="004A0DBC">
        <w:rPr>
          <w:rFonts w:ascii="Times New Roman" w:eastAsia="宋体" w:hAnsi="Times New Roman" w:cs="Times New Roman"/>
        </w:rPr>
        <w:t xml:space="preserve">2000 </w:t>
      </w:r>
      <w:r w:rsidR="00074B65" w:rsidRPr="004A0DBC">
        <w:rPr>
          <w:rFonts w:ascii="Times New Roman" w:eastAsia="宋体" w:hAnsi="Times New Roman" w:cs="Times New Roman"/>
        </w:rPr>
        <w:t>年），民主通常等同于</w:t>
      </w:r>
      <w:r w:rsidR="00C5569D">
        <w:rPr>
          <w:rFonts w:ascii="Times New Roman" w:eastAsia="宋体" w:hAnsi="Times New Roman" w:cs="Times New Roman" w:hint="eastAsia"/>
        </w:rPr>
        <w:t>自由公正的</w:t>
      </w:r>
      <w:r w:rsidR="00074B65" w:rsidRPr="004A0DBC">
        <w:rPr>
          <w:rFonts w:ascii="Times New Roman" w:eastAsia="宋体" w:hAnsi="Times New Roman" w:cs="Times New Roman"/>
        </w:rPr>
        <w:t>选举。</w:t>
      </w:r>
      <w:r w:rsidR="007D39CC" w:rsidRPr="00301FC0">
        <w:rPr>
          <w:rFonts w:ascii="Times New Roman" w:eastAsia="宋体" w:hAnsi="Times New Roman" w:cs="Times New Roman" w:hint="eastAsia"/>
        </w:rPr>
        <w:t>在熊彼特</w:t>
      </w:r>
      <w:r w:rsidR="00E77125">
        <w:rPr>
          <w:rFonts w:ascii="Times New Roman" w:eastAsia="宋体" w:hAnsi="Times New Roman" w:cs="Times New Roman" w:hint="eastAsia"/>
        </w:rPr>
        <w:t>的著名论述中</w:t>
      </w:r>
      <w:r w:rsidR="007D39CC" w:rsidRPr="00301FC0">
        <w:rPr>
          <w:rFonts w:ascii="Times New Roman" w:eastAsia="宋体" w:hAnsi="Times New Roman" w:cs="Times New Roman" w:hint="eastAsia"/>
        </w:rPr>
        <w:t>，竞争性选举</w:t>
      </w:r>
      <w:r w:rsidR="00EC36E3">
        <w:rPr>
          <w:rFonts w:ascii="Times New Roman" w:eastAsia="宋体" w:hAnsi="Times New Roman" w:cs="Times New Roman" w:hint="eastAsia"/>
        </w:rPr>
        <w:t>是</w:t>
      </w:r>
      <w:r w:rsidR="007D39CC" w:rsidRPr="00301FC0">
        <w:rPr>
          <w:rFonts w:ascii="Times New Roman" w:eastAsia="宋体" w:hAnsi="Times New Roman" w:cs="Times New Roman" w:hint="eastAsia"/>
        </w:rPr>
        <w:t>民主的黄金标准，而与社会经济和社会特征相关的问题，如社会正义、社会平等或腐败，通常被认为是民主政治进程的结果或后果，而不是民主本身的特征（</w:t>
      </w:r>
      <w:r w:rsidR="007D39CC" w:rsidRPr="00301FC0">
        <w:rPr>
          <w:rFonts w:ascii="Times New Roman" w:eastAsia="宋体" w:hAnsi="Times New Roman" w:cs="Times New Roman"/>
        </w:rPr>
        <w:t>Collier &amp;amp; Levitsky</w:t>
      </w:r>
      <w:r w:rsidR="007D39CC" w:rsidRPr="00301FC0">
        <w:rPr>
          <w:rFonts w:ascii="Times New Roman" w:eastAsia="宋体" w:hAnsi="Times New Roman" w:cs="Times New Roman" w:hint="eastAsia"/>
        </w:rPr>
        <w:t>，</w:t>
      </w:r>
      <w:r w:rsidR="007D39CC" w:rsidRPr="00301FC0">
        <w:rPr>
          <w:rFonts w:ascii="Times New Roman" w:eastAsia="宋体" w:hAnsi="Times New Roman" w:cs="Times New Roman"/>
        </w:rPr>
        <w:t>1997</w:t>
      </w:r>
      <w:r w:rsidR="007D39CC" w:rsidRPr="00301FC0">
        <w:rPr>
          <w:rFonts w:ascii="Times New Roman" w:eastAsia="宋体" w:hAnsi="Times New Roman" w:cs="Times New Roman" w:hint="eastAsia"/>
        </w:rPr>
        <w:t>；</w:t>
      </w:r>
      <w:r w:rsidR="007D39CC" w:rsidRPr="00301FC0">
        <w:rPr>
          <w:rFonts w:ascii="Times New Roman" w:eastAsia="宋体" w:hAnsi="Times New Roman" w:cs="Times New Roman"/>
        </w:rPr>
        <w:t>Karl</w:t>
      </w:r>
      <w:r w:rsidR="007D39CC" w:rsidRPr="00301FC0">
        <w:rPr>
          <w:rFonts w:ascii="Times New Roman" w:eastAsia="宋体" w:hAnsi="Times New Roman" w:cs="Times New Roman" w:hint="eastAsia"/>
        </w:rPr>
        <w:t>，</w:t>
      </w:r>
      <w:r w:rsidR="007D39CC" w:rsidRPr="00301FC0">
        <w:rPr>
          <w:rFonts w:ascii="Times New Roman" w:eastAsia="宋体" w:hAnsi="Times New Roman" w:cs="Times New Roman"/>
        </w:rPr>
        <w:t>1990;Donnell</w:t>
      </w:r>
      <w:r w:rsidR="007D39CC" w:rsidRPr="00301FC0">
        <w:rPr>
          <w:rFonts w:ascii="Times New Roman" w:eastAsia="宋体" w:hAnsi="Times New Roman" w:cs="Times New Roman" w:hint="eastAsia"/>
        </w:rPr>
        <w:t>，</w:t>
      </w:r>
      <w:r w:rsidR="007D39CC" w:rsidRPr="00301FC0">
        <w:rPr>
          <w:rFonts w:ascii="Times New Roman" w:eastAsia="宋体" w:hAnsi="Times New Roman" w:cs="Times New Roman"/>
        </w:rPr>
        <w:t>2004</w:t>
      </w:r>
      <w:r w:rsidR="007D39CC" w:rsidRPr="00301FC0">
        <w:rPr>
          <w:rFonts w:ascii="Times New Roman" w:eastAsia="宋体" w:hAnsi="Times New Roman" w:cs="Times New Roman" w:hint="eastAsia"/>
        </w:rPr>
        <w:t>）</w:t>
      </w:r>
      <w:r w:rsidR="003343B9">
        <w:rPr>
          <w:rFonts w:ascii="Times New Roman" w:eastAsia="宋体" w:hAnsi="Times New Roman" w:cs="Times New Roman" w:hint="eastAsia"/>
        </w:rPr>
        <w:t>。</w:t>
      </w:r>
      <w:r w:rsidR="00112BE7">
        <w:rPr>
          <w:rFonts w:ascii="Times New Roman" w:eastAsia="宋体" w:hAnsi="Times New Roman" w:cs="Times New Roman" w:hint="eastAsia"/>
        </w:rPr>
        <w:t>随后，</w:t>
      </w:r>
      <w:r w:rsidR="0044596B" w:rsidRPr="004A0DBC">
        <w:rPr>
          <w:rFonts w:ascii="Times New Roman" w:eastAsia="宋体" w:hAnsi="Times New Roman" w:cs="Times New Roman"/>
        </w:rPr>
        <w:t>达尔在</w:t>
      </w:r>
      <w:r w:rsidR="00112BE7">
        <w:rPr>
          <w:rFonts w:ascii="Times New Roman" w:eastAsia="宋体" w:hAnsi="Times New Roman" w:cs="Times New Roman" w:hint="eastAsia"/>
        </w:rPr>
        <w:t>其著作《多头政体</w:t>
      </w:r>
      <w:r w:rsidR="00112BE7" w:rsidRPr="008D6C0C">
        <w:rPr>
          <w:rFonts w:ascii="Times New Roman" w:eastAsia="宋体" w:hAnsi="Times New Roman" w:cs="Times New Roman" w:hint="eastAsia"/>
        </w:rPr>
        <w:t>》中</w:t>
      </w:r>
      <w:r w:rsidR="00112BE7" w:rsidRPr="008D6C0C">
        <w:rPr>
          <w:rFonts w:ascii="Times New Roman" w:eastAsia="宋体" w:hAnsi="Times New Roman" w:cs="Times New Roman"/>
        </w:rPr>
        <w:t>确定了定义民主的八个标准</w:t>
      </w:r>
      <w:r w:rsidR="00112BE7" w:rsidRPr="008D6C0C">
        <w:rPr>
          <w:rFonts w:ascii="Times New Roman" w:eastAsia="宋体" w:hAnsi="Times New Roman" w:cs="Times New Roman" w:hint="eastAsia"/>
        </w:rPr>
        <w:t>，实际上是</w:t>
      </w:r>
      <w:r w:rsidR="0044596B" w:rsidRPr="008D6C0C">
        <w:rPr>
          <w:rFonts w:ascii="Times New Roman" w:eastAsia="宋体" w:hAnsi="Times New Roman" w:cs="Times New Roman"/>
        </w:rPr>
        <w:t>将民主等同于民主政府的机构和程序。如果公民能够</w:t>
      </w:r>
      <w:r w:rsidR="0044596B" w:rsidRPr="004A0DBC">
        <w:rPr>
          <w:rFonts w:ascii="Times New Roman" w:eastAsia="宋体" w:hAnsi="Times New Roman" w:cs="Times New Roman"/>
        </w:rPr>
        <w:t>平等地参与自由和公平的选举，并且选举指导政府的行动，那么这就是民主的本质。这种制度</w:t>
      </w:r>
      <w:r w:rsidR="0044596B" w:rsidRPr="004A0DBC">
        <w:rPr>
          <w:rFonts w:ascii="Times New Roman" w:eastAsia="宋体" w:hAnsi="Times New Roman" w:cs="Times New Roman"/>
        </w:rPr>
        <w:t>/</w:t>
      </w:r>
      <w:r w:rsidR="0044596B" w:rsidRPr="004A0DBC">
        <w:rPr>
          <w:rFonts w:ascii="Times New Roman" w:eastAsia="宋体" w:hAnsi="Times New Roman" w:cs="Times New Roman"/>
        </w:rPr>
        <w:t>程序上的选举民主定义通常被接受为民主制度的最低标准。</w:t>
      </w:r>
      <w:r w:rsidR="00616C38" w:rsidRPr="006A2175">
        <w:rPr>
          <w:rFonts w:ascii="Times New Roman" w:eastAsia="宋体" w:hAnsi="Times New Roman" w:cs="Times New Roman"/>
        </w:rPr>
        <w:t>虽然学术界对民主的定义侧重于政治，但民主的公众形象也可能具有社会层面</w:t>
      </w:r>
      <w:r w:rsidR="00616C38" w:rsidRPr="006A2175">
        <w:rPr>
          <w:rFonts w:ascii="Times New Roman" w:eastAsia="宋体" w:hAnsi="Times New Roman" w:cs="Times New Roman"/>
        </w:rPr>
        <w:t>——</w:t>
      </w:r>
      <w:r w:rsidR="00616C38" w:rsidRPr="006A2175">
        <w:rPr>
          <w:rFonts w:ascii="Times New Roman" w:eastAsia="宋体" w:hAnsi="Times New Roman" w:cs="Times New Roman"/>
        </w:rPr>
        <w:t>尤其是在发展中国家。</w:t>
      </w:r>
      <w:r w:rsidR="003537D8">
        <w:rPr>
          <w:rFonts w:ascii="Times New Roman" w:eastAsia="宋体" w:hAnsi="Times New Roman" w:cs="Times New Roman" w:hint="eastAsia"/>
        </w:rPr>
        <w:t>许多研究表明，</w:t>
      </w:r>
      <w:r w:rsidR="007D39CC" w:rsidRPr="00ED1490">
        <w:rPr>
          <w:rFonts w:ascii="Times New Roman" w:eastAsia="宋体" w:hAnsi="Times New Roman" w:cs="Times New Roman"/>
        </w:rPr>
        <w:t>不同国家的人们赋予</w:t>
      </w:r>
      <w:r w:rsidR="0090384F">
        <w:rPr>
          <w:rFonts w:ascii="Times New Roman" w:eastAsia="宋体" w:hAnsi="Times New Roman" w:cs="Times New Roman" w:hint="eastAsia"/>
        </w:rPr>
        <w:t>民主</w:t>
      </w:r>
      <w:r w:rsidR="007D39CC" w:rsidRPr="00ED1490">
        <w:rPr>
          <w:rFonts w:ascii="Times New Roman" w:eastAsia="宋体" w:hAnsi="Times New Roman" w:cs="Times New Roman"/>
        </w:rPr>
        <w:t>这个词不同的含义（</w:t>
      </w:r>
      <w:proofErr w:type="spellStart"/>
      <w:r w:rsidR="007D39CC" w:rsidRPr="00ED1490">
        <w:rPr>
          <w:rFonts w:ascii="Times New Roman" w:eastAsia="宋体" w:hAnsi="Times New Roman" w:cs="Times New Roman"/>
        </w:rPr>
        <w:t>Canache</w:t>
      </w:r>
      <w:proofErr w:type="spellEnd"/>
      <w:r w:rsidR="007D39CC" w:rsidRPr="00ED1490">
        <w:rPr>
          <w:rFonts w:ascii="Times New Roman" w:eastAsia="宋体" w:hAnsi="Times New Roman" w:cs="Times New Roman"/>
        </w:rPr>
        <w:t>，</w:t>
      </w:r>
      <w:r w:rsidR="007D39CC" w:rsidRPr="00ED1490">
        <w:rPr>
          <w:rFonts w:ascii="Times New Roman" w:eastAsia="宋体" w:hAnsi="Times New Roman" w:cs="Times New Roman"/>
        </w:rPr>
        <w:t>2012</w:t>
      </w:r>
      <w:r w:rsidR="007D39CC" w:rsidRPr="00ED1490">
        <w:rPr>
          <w:rFonts w:ascii="Times New Roman" w:eastAsia="宋体" w:hAnsi="Times New Roman" w:cs="Times New Roman"/>
        </w:rPr>
        <w:t>；</w:t>
      </w:r>
      <w:r w:rsidR="007D39CC" w:rsidRPr="00ED1490">
        <w:rPr>
          <w:rFonts w:ascii="Times New Roman" w:eastAsia="宋体" w:hAnsi="Times New Roman" w:cs="Times New Roman"/>
        </w:rPr>
        <w:t xml:space="preserve">Dalton </w:t>
      </w:r>
      <w:r w:rsidR="007D39CC" w:rsidRPr="00ED1490">
        <w:rPr>
          <w:rFonts w:ascii="Times New Roman" w:eastAsia="宋体" w:hAnsi="Times New Roman" w:cs="Times New Roman"/>
        </w:rPr>
        <w:t>等，</w:t>
      </w:r>
      <w:r w:rsidR="007D39CC" w:rsidRPr="00ED1490">
        <w:rPr>
          <w:rFonts w:ascii="Times New Roman" w:eastAsia="宋体" w:hAnsi="Times New Roman" w:cs="Times New Roman"/>
        </w:rPr>
        <w:t>2007</w:t>
      </w:r>
      <w:r w:rsidR="007D39CC" w:rsidRPr="00ED1490">
        <w:rPr>
          <w:rFonts w:ascii="Times New Roman" w:eastAsia="宋体" w:hAnsi="Times New Roman" w:cs="Times New Roman"/>
        </w:rPr>
        <w:t>；</w:t>
      </w:r>
      <w:r w:rsidR="007D39CC" w:rsidRPr="00ED1490">
        <w:rPr>
          <w:rFonts w:ascii="Times New Roman" w:eastAsia="宋体" w:hAnsi="Times New Roman" w:cs="Times New Roman"/>
        </w:rPr>
        <w:t xml:space="preserve">Mattes </w:t>
      </w:r>
      <w:r w:rsidR="007D39CC" w:rsidRPr="00ED1490">
        <w:rPr>
          <w:rFonts w:ascii="Times New Roman" w:eastAsia="宋体" w:hAnsi="Times New Roman" w:cs="Times New Roman"/>
        </w:rPr>
        <w:t>和</w:t>
      </w:r>
      <w:r w:rsidR="007D39CC" w:rsidRPr="00ED1490">
        <w:rPr>
          <w:rFonts w:ascii="Times New Roman" w:eastAsia="宋体" w:hAnsi="Times New Roman" w:cs="Times New Roman"/>
        </w:rPr>
        <w:t xml:space="preserve"> Bratton</w:t>
      </w:r>
      <w:r w:rsidR="007D39CC" w:rsidRPr="00ED1490">
        <w:rPr>
          <w:rFonts w:ascii="Times New Roman" w:eastAsia="宋体" w:hAnsi="Times New Roman" w:cs="Times New Roman"/>
        </w:rPr>
        <w:t>，</w:t>
      </w:r>
      <w:r w:rsidR="007D39CC" w:rsidRPr="00ED1490">
        <w:rPr>
          <w:rFonts w:ascii="Times New Roman" w:eastAsia="宋体" w:hAnsi="Times New Roman" w:cs="Times New Roman"/>
        </w:rPr>
        <w:t>2007</w:t>
      </w:r>
      <w:r w:rsidR="007D39CC" w:rsidRPr="00ED1490">
        <w:rPr>
          <w:rFonts w:ascii="Times New Roman" w:eastAsia="宋体" w:hAnsi="Times New Roman" w:cs="Times New Roman"/>
        </w:rPr>
        <w:t>）</w:t>
      </w:r>
      <w:r w:rsidR="0085304F">
        <w:rPr>
          <w:rFonts w:ascii="Times New Roman" w:eastAsia="宋体" w:hAnsi="Times New Roman" w:cs="Times New Roman" w:hint="eastAsia"/>
        </w:rPr>
        <w:t>，</w:t>
      </w:r>
      <w:r w:rsidR="009B4DEE">
        <w:rPr>
          <w:rFonts w:ascii="Times New Roman" w:eastAsia="宋体" w:hAnsi="Times New Roman" w:cs="Times New Roman" w:hint="eastAsia"/>
        </w:rPr>
        <w:t>大众</w:t>
      </w:r>
      <w:r w:rsidR="0052150F" w:rsidRPr="0076500C">
        <w:rPr>
          <w:rFonts w:ascii="Times New Roman" w:eastAsia="宋体" w:hAnsi="Times New Roman" w:cs="Times New Roman" w:hint="eastAsia"/>
        </w:rPr>
        <w:t>对民主的理解是复杂而多方面的（</w:t>
      </w:r>
      <w:r w:rsidR="0052150F" w:rsidRPr="0076500C">
        <w:rPr>
          <w:rFonts w:ascii="Times New Roman" w:eastAsia="宋体" w:hAnsi="Times New Roman" w:cs="Times New Roman"/>
        </w:rPr>
        <w:t xml:space="preserve">Bratton </w:t>
      </w:r>
      <w:r w:rsidR="0052150F" w:rsidRPr="0076500C">
        <w:rPr>
          <w:rFonts w:ascii="Times New Roman" w:eastAsia="宋体" w:hAnsi="Times New Roman" w:cs="Times New Roman" w:hint="eastAsia"/>
        </w:rPr>
        <w:t>等人，</w:t>
      </w:r>
      <w:r w:rsidR="0052150F" w:rsidRPr="0076500C">
        <w:rPr>
          <w:rFonts w:ascii="Times New Roman" w:eastAsia="宋体" w:hAnsi="Times New Roman" w:cs="Times New Roman"/>
        </w:rPr>
        <w:t>2005</w:t>
      </w:r>
      <w:r w:rsidR="0052150F" w:rsidRPr="0076500C">
        <w:rPr>
          <w:rFonts w:ascii="Times New Roman" w:eastAsia="宋体" w:hAnsi="Times New Roman" w:cs="Times New Roman" w:hint="eastAsia"/>
        </w:rPr>
        <w:t>；</w:t>
      </w:r>
      <w:r w:rsidR="0052150F" w:rsidRPr="0076500C">
        <w:rPr>
          <w:rFonts w:ascii="Times New Roman" w:eastAsia="宋体" w:hAnsi="Times New Roman" w:cs="Times New Roman"/>
        </w:rPr>
        <w:t xml:space="preserve">Bratton </w:t>
      </w:r>
      <w:r w:rsidR="0052150F" w:rsidRPr="0076500C">
        <w:rPr>
          <w:rFonts w:ascii="Times New Roman" w:eastAsia="宋体" w:hAnsi="Times New Roman" w:cs="Times New Roman" w:hint="eastAsia"/>
        </w:rPr>
        <w:t>和</w:t>
      </w:r>
      <w:r w:rsidR="0052150F" w:rsidRPr="0076500C">
        <w:rPr>
          <w:rFonts w:ascii="Times New Roman" w:eastAsia="宋体" w:hAnsi="Times New Roman" w:cs="Times New Roman"/>
        </w:rPr>
        <w:t xml:space="preserve"> Mattes</w:t>
      </w:r>
      <w:r w:rsidR="0052150F" w:rsidRPr="0076500C">
        <w:rPr>
          <w:rFonts w:ascii="Times New Roman" w:eastAsia="宋体" w:hAnsi="Times New Roman" w:cs="Times New Roman" w:hint="eastAsia"/>
        </w:rPr>
        <w:t>，</w:t>
      </w:r>
      <w:r w:rsidR="0052150F" w:rsidRPr="0076500C">
        <w:rPr>
          <w:rFonts w:ascii="Times New Roman" w:eastAsia="宋体" w:hAnsi="Times New Roman" w:cs="Times New Roman"/>
        </w:rPr>
        <w:t>2001</w:t>
      </w:r>
      <w:r w:rsidR="0052150F" w:rsidRPr="0076500C">
        <w:rPr>
          <w:rFonts w:ascii="Times New Roman" w:eastAsia="宋体" w:hAnsi="Times New Roman" w:cs="Times New Roman" w:hint="eastAsia"/>
        </w:rPr>
        <w:t>；</w:t>
      </w:r>
      <w:r w:rsidR="0052150F" w:rsidRPr="0076500C">
        <w:rPr>
          <w:rFonts w:ascii="Times New Roman" w:eastAsia="宋体" w:hAnsi="Times New Roman" w:cs="Times New Roman"/>
        </w:rPr>
        <w:t>Camp</w:t>
      </w:r>
      <w:r w:rsidR="0052150F" w:rsidRPr="0076500C">
        <w:rPr>
          <w:rFonts w:ascii="Times New Roman" w:eastAsia="宋体" w:hAnsi="Times New Roman" w:cs="Times New Roman" w:hint="eastAsia"/>
        </w:rPr>
        <w:t>，</w:t>
      </w:r>
      <w:r w:rsidR="0052150F" w:rsidRPr="0076500C">
        <w:rPr>
          <w:rFonts w:ascii="Times New Roman" w:eastAsia="宋体" w:hAnsi="Times New Roman" w:cs="Times New Roman"/>
        </w:rPr>
        <w:t>2001</w:t>
      </w:r>
      <w:r w:rsidR="0052150F" w:rsidRPr="0076500C">
        <w:rPr>
          <w:rFonts w:ascii="Times New Roman" w:eastAsia="宋体" w:hAnsi="Times New Roman" w:cs="Times New Roman" w:hint="eastAsia"/>
        </w:rPr>
        <w:t>；</w:t>
      </w:r>
      <w:r w:rsidR="0052150F" w:rsidRPr="0076500C">
        <w:rPr>
          <w:rFonts w:ascii="Times New Roman" w:eastAsia="宋体" w:hAnsi="Times New Roman" w:cs="Times New Roman"/>
        </w:rPr>
        <w:t>Carrington</w:t>
      </w:r>
      <w:r w:rsidR="0052150F" w:rsidRPr="0076500C">
        <w:rPr>
          <w:rFonts w:ascii="Times New Roman" w:eastAsia="宋体" w:hAnsi="Times New Roman" w:cs="Times New Roman" w:hint="eastAsia"/>
        </w:rPr>
        <w:t>，</w:t>
      </w:r>
      <w:r w:rsidR="0052150F" w:rsidRPr="0076500C">
        <w:rPr>
          <w:rFonts w:ascii="Times New Roman" w:eastAsia="宋体" w:hAnsi="Times New Roman" w:cs="Times New Roman"/>
        </w:rPr>
        <w:t>2008</w:t>
      </w:r>
      <w:r w:rsidR="0052150F" w:rsidRPr="0076500C">
        <w:rPr>
          <w:rFonts w:ascii="Times New Roman" w:eastAsia="宋体" w:hAnsi="Times New Roman" w:cs="Times New Roman" w:hint="eastAsia"/>
        </w:rPr>
        <w:t>；</w:t>
      </w:r>
      <w:r w:rsidR="0052150F" w:rsidRPr="0076500C">
        <w:rPr>
          <w:rFonts w:ascii="Times New Roman" w:eastAsia="宋体" w:hAnsi="Times New Roman" w:cs="Times New Roman"/>
        </w:rPr>
        <w:t xml:space="preserve">Dalton </w:t>
      </w:r>
      <w:r w:rsidR="0052150F" w:rsidRPr="0076500C">
        <w:rPr>
          <w:rFonts w:ascii="Times New Roman" w:eastAsia="宋体" w:hAnsi="Times New Roman" w:cs="Times New Roman" w:hint="eastAsia"/>
        </w:rPr>
        <w:t>等人，</w:t>
      </w:r>
      <w:r w:rsidR="0052150F" w:rsidRPr="0076500C">
        <w:rPr>
          <w:rFonts w:ascii="Times New Roman" w:eastAsia="宋体" w:hAnsi="Times New Roman" w:cs="Times New Roman"/>
        </w:rPr>
        <w:t>2007a</w:t>
      </w:r>
      <w:r w:rsidR="0052150F" w:rsidRPr="0076500C">
        <w:rPr>
          <w:rFonts w:ascii="Times New Roman" w:eastAsia="宋体" w:hAnsi="Times New Roman" w:cs="Times New Roman" w:hint="eastAsia"/>
        </w:rPr>
        <w:t>，</w:t>
      </w:r>
      <w:r w:rsidR="0052150F" w:rsidRPr="0076500C">
        <w:rPr>
          <w:rFonts w:ascii="Times New Roman" w:eastAsia="宋体" w:hAnsi="Times New Roman" w:cs="Times New Roman"/>
        </w:rPr>
        <w:t>2007b</w:t>
      </w:r>
      <w:r w:rsidR="0052150F" w:rsidRPr="0076500C">
        <w:rPr>
          <w:rFonts w:ascii="Times New Roman" w:eastAsia="宋体" w:hAnsi="Times New Roman" w:cs="Times New Roman" w:hint="eastAsia"/>
        </w:rPr>
        <w:t>；</w:t>
      </w:r>
      <w:r w:rsidR="0052150F" w:rsidRPr="0076500C">
        <w:rPr>
          <w:rFonts w:ascii="Times New Roman" w:eastAsia="宋体" w:hAnsi="Times New Roman" w:cs="Times New Roman"/>
        </w:rPr>
        <w:t>Miller</w:t>
      </w:r>
      <w:r w:rsidR="0052150F" w:rsidRPr="0076500C">
        <w:rPr>
          <w:rFonts w:ascii="Times New Roman" w:eastAsia="宋体" w:hAnsi="Times New Roman" w:cs="Times New Roman" w:hint="eastAsia"/>
        </w:rPr>
        <w:t>、</w:t>
      </w:r>
      <w:proofErr w:type="spellStart"/>
      <w:r w:rsidR="0052150F" w:rsidRPr="0076500C">
        <w:rPr>
          <w:rFonts w:ascii="Times New Roman" w:eastAsia="宋体" w:hAnsi="Times New Roman" w:cs="Times New Roman"/>
        </w:rPr>
        <w:t>Hesli</w:t>
      </w:r>
      <w:proofErr w:type="spellEnd"/>
      <w:r w:rsidR="0052150F" w:rsidRPr="0076500C">
        <w:rPr>
          <w:rFonts w:ascii="Times New Roman" w:eastAsia="宋体" w:hAnsi="Times New Roman" w:cs="Times New Roman"/>
        </w:rPr>
        <w:t xml:space="preserve"> </w:t>
      </w:r>
      <w:r w:rsidR="0052150F" w:rsidRPr="0076500C">
        <w:rPr>
          <w:rFonts w:ascii="Times New Roman" w:eastAsia="宋体" w:hAnsi="Times New Roman" w:cs="Times New Roman" w:hint="eastAsia"/>
        </w:rPr>
        <w:t>和</w:t>
      </w:r>
      <w:r w:rsidR="0052150F" w:rsidRPr="0076500C">
        <w:rPr>
          <w:rFonts w:ascii="Times New Roman" w:eastAsia="宋体" w:hAnsi="Times New Roman" w:cs="Times New Roman"/>
        </w:rPr>
        <w:t xml:space="preserve"> Reisinger</w:t>
      </w:r>
      <w:r w:rsidR="0052150F" w:rsidRPr="0076500C">
        <w:rPr>
          <w:rFonts w:ascii="Times New Roman" w:eastAsia="宋体" w:hAnsi="Times New Roman" w:cs="Times New Roman" w:hint="eastAsia"/>
        </w:rPr>
        <w:t>，</w:t>
      </w:r>
      <w:r w:rsidR="0052150F" w:rsidRPr="0076500C">
        <w:rPr>
          <w:rFonts w:ascii="Times New Roman" w:eastAsia="宋体" w:hAnsi="Times New Roman" w:cs="Times New Roman"/>
        </w:rPr>
        <w:t>1997</w:t>
      </w:r>
      <w:r w:rsidR="0052150F" w:rsidRPr="0076500C">
        <w:rPr>
          <w:rFonts w:ascii="Times New Roman" w:eastAsia="宋体" w:hAnsi="Times New Roman" w:cs="Times New Roman" w:hint="eastAsia"/>
        </w:rPr>
        <w:t>；</w:t>
      </w:r>
      <w:proofErr w:type="spellStart"/>
      <w:r w:rsidR="0052150F" w:rsidRPr="0076500C">
        <w:rPr>
          <w:rFonts w:ascii="Times New Roman" w:eastAsia="宋体" w:hAnsi="Times New Roman" w:cs="Times New Roman"/>
        </w:rPr>
        <w:t>Ottemoeller</w:t>
      </w:r>
      <w:proofErr w:type="spellEnd"/>
      <w:r w:rsidR="0052150F" w:rsidRPr="0076500C">
        <w:rPr>
          <w:rFonts w:ascii="Times New Roman" w:eastAsia="宋体" w:hAnsi="Times New Roman" w:cs="Times New Roman" w:hint="eastAsia"/>
        </w:rPr>
        <w:t>，</w:t>
      </w:r>
      <w:r w:rsidR="0052150F" w:rsidRPr="0076500C">
        <w:rPr>
          <w:rFonts w:ascii="Times New Roman" w:eastAsia="宋体" w:hAnsi="Times New Roman" w:cs="Times New Roman"/>
        </w:rPr>
        <w:t>1998</w:t>
      </w:r>
      <w:r w:rsidR="0052150F" w:rsidRPr="0076500C">
        <w:rPr>
          <w:rFonts w:ascii="Times New Roman" w:eastAsia="宋体" w:hAnsi="Times New Roman" w:cs="Times New Roman" w:hint="eastAsia"/>
        </w:rPr>
        <w:t>；</w:t>
      </w:r>
      <w:r w:rsidR="0052150F" w:rsidRPr="0076500C">
        <w:rPr>
          <w:rFonts w:ascii="Times New Roman" w:eastAsia="宋体" w:hAnsi="Times New Roman" w:cs="Times New Roman"/>
        </w:rPr>
        <w:t>Sarsfield</w:t>
      </w:r>
      <w:r w:rsidR="0052150F" w:rsidRPr="0076500C">
        <w:rPr>
          <w:rFonts w:ascii="Times New Roman" w:eastAsia="宋体" w:hAnsi="Times New Roman" w:cs="Times New Roman" w:hint="eastAsia"/>
        </w:rPr>
        <w:t>，</w:t>
      </w:r>
      <w:r w:rsidR="0052150F" w:rsidRPr="0076500C">
        <w:rPr>
          <w:rFonts w:ascii="Times New Roman" w:eastAsia="宋体" w:hAnsi="Times New Roman" w:cs="Times New Roman"/>
        </w:rPr>
        <w:t>2007</w:t>
      </w:r>
      <w:r w:rsidR="0052150F" w:rsidRPr="0076500C">
        <w:rPr>
          <w:rFonts w:ascii="Times New Roman" w:eastAsia="宋体" w:hAnsi="Times New Roman" w:cs="Times New Roman" w:hint="eastAsia"/>
        </w:rPr>
        <w:t>；</w:t>
      </w:r>
      <w:proofErr w:type="spellStart"/>
      <w:r w:rsidR="0052150F" w:rsidRPr="0076500C">
        <w:rPr>
          <w:rFonts w:ascii="Times New Roman" w:eastAsia="宋体" w:hAnsi="Times New Roman" w:cs="Times New Roman"/>
        </w:rPr>
        <w:t>Schedler</w:t>
      </w:r>
      <w:proofErr w:type="spellEnd"/>
      <w:r w:rsidR="0052150F" w:rsidRPr="0076500C">
        <w:rPr>
          <w:rFonts w:ascii="Times New Roman" w:eastAsia="宋体" w:hAnsi="Times New Roman" w:cs="Times New Roman"/>
        </w:rPr>
        <w:t xml:space="preserve"> </w:t>
      </w:r>
      <w:r w:rsidR="0052150F" w:rsidRPr="0076500C">
        <w:rPr>
          <w:rFonts w:ascii="Times New Roman" w:eastAsia="宋体" w:hAnsi="Times New Roman" w:cs="Times New Roman" w:hint="eastAsia"/>
        </w:rPr>
        <w:t>和</w:t>
      </w:r>
      <w:r w:rsidR="0052150F" w:rsidRPr="0076500C">
        <w:rPr>
          <w:rFonts w:ascii="Times New Roman" w:eastAsia="宋体" w:hAnsi="Times New Roman" w:cs="Times New Roman"/>
        </w:rPr>
        <w:t xml:space="preserve"> Sarsfield</w:t>
      </w:r>
      <w:r w:rsidR="0052150F" w:rsidRPr="0076500C">
        <w:rPr>
          <w:rFonts w:ascii="Times New Roman" w:eastAsia="宋体" w:hAnsi="Times New Roman" w:cs="Times New Roman" w:hint="eastAsia"/>
        </w:rPr>
        <w:t>，</w:t>
      </w:r>
      <w:r w:rsidR="0052150F" w:rsidRPr="0076500C">
        <w:rPr>
          <w:rFonts w:ascii="Times New Roman" w:eastAsia="宋体" w:hAnsi="Times New Roman" w:cs="Times New Roman"/>
        </w:rPr>
        <w:t>2007</w:t>
      </w:r>
      <w:r w:rsidR="0052150F" w:rsidRPr="0076500C">
        <w:rPr>
          <w:rFonts w:ascii="Times New Roman" w:eastAsia="宋体" w:hAnsi="Times New Roman" w:cs="Times New Roman" w:hint="eastAsia"/>
        </w:rPr>
        <w:t>；</w:t>
      </w:r>
      <w:r w:rsidR="0052150F" w:rsidRPr="0076500C">
        <w:rPr>
          <w:rFonts w:ascii="Times New Roman" w:eastAsia="宋体" w:hAnsi="Times New Roman" w:cs="Times New Roman"/>
        </w:rPr>
        <w:t>Shin</w:t>
      </w:r>
      <w:r w:rsidR="0052150F" w:rsidRPr="0076500C">
        <w:rPr>
          <w:rFonts w:ascii="Times New Roman" w:eastAsia="宋体" w:hAnsi="Times New Roman" w:cs="Times New Roman" w:hint="eastAsia"/>
        </w:rPr>
        <w:t>，</w:t>
      </w:r>
      <w:r w:rsidR="0052150F" w:rsidRPr="0076500C">
        <w:rPr>
          <w:rFonts w:ascii="Times New Roman" w:eastAsia="宋体" w:hAnsi="Times New Roman" w:cs="Times New Roman"/>
        </w:rPr>
        <w:t>1999</w:t>
      </w:r>
      <w:r w:rsidR="0052150F" w:rsidRPr="0076500C">
        <w:rPr>
          <w:rFonts w:ascii="Times New Roman" w:eastAsia="宋体" w:hAnsi="Times New Roman" w:cs="Times New Roman" w:hint="eastAsia"/>
        </w:rPr>
        <w:t>）。</w:t>
      </w:r>
      <w:r w:rsidR="001D7F4C" w:rsidRPr="0076500C">
        <w:rPr>
          <w:rFonts w:ascii="Times New Roman" w:eastAsia="宋体" w:hAnsi="Times New Roman" w:cs="Times New Roman"/>
        </w:rPr>
        <w:t>一些分析家声称，发展中国家当代对民主的支持只是对更高生活水平的支持。如果民主与富裕、发达的工业社会联系在一起，那么对民主的支持就意味着希望实现同样的经济标准，但不一定是同样的政治标准</w:t>
      </w:r>
      <w:r w:rsidR="008C1C5E" w:rsidRPr="0076500C">
        <w:rPr>
          <w:rFonts w:ascii="Times New Roman" w:eastAsia="宋体" w:hAnsi="Times New Roman" w:cs="Times New Roman"/>
        </w:rPr>
        <w:t>（</w:t>
      </w:r>
      <w:proofErr w:type="spellStart"/>
      <w:r w:rsidR="008C1C5E" w:rsidRPr="0076500C">
        <w:rPr>
          <w:rFonts w:ascii="Times New Roman" w:eastAsia="宋体" w:hAnsi="Times New Roman" w:cs="Times New Roman"/>
        </w:rPr>
        <w:t>Hofferbert</w:t>
      </w:r>
      <w:proofErr w:type="spellEnd"/>
      <w:r w:rsidR="008C1C5E" w:rsidRPr="0076500C">
        <w:rPr>
          <w:rFonts w:ascii="Times New Roman" w:eastAsia="宋体" w:hAnsi="Times New Roman" w:cs="Times New Roman"/>
        </w:rPr>
        <w:t xml:space="preserve"> and Klingemann 1999</w:t>
      </w:r>
      <w:r w:rsidR="008C1C5E" w:rsidRPr="0076500C">
        <w:rPr>
          <w:rFonts w:ascii="Times New Roman" w:eastAsia="宋体" w:hAnsi="Times New Roman" w:cs="Times New Roman"/>
        </w:rPr>
        <w:t>；</w:t>
      </w:r>
      <w:r w:rsidR="008C1C5E" w:rsidRPr="0076500C">
        <w:rPr>
          <w:rFonts w:ascii="Times New Roman" w:eastAsia="宋体" w:hAnsi="Times New Roman" w:cs="Times New Roman"/>
        </w:rPr>
        <w:t>Fuchs and Roller 2005</w:t>
      </w:r>
      <w:r w:rsidR="008C1C5E" w:rsidRPr="0076500C">
        <w:rPr>
          <w:rFonts w:ascii="Times New Roman" w:eastAsia="宋体" w:hAnsi="Times New Roman" w:cs="Times New Roman"/>
        </w:rPr>
        <w:t>）</w:t>
      </w:r>
      <w:r w:rsidR="001D7F4C" w:rsidRPr="0076500C">
        <w:rPr>
          <w:rFonts w:ascii="Times New Roman" w:eastAsia="宋体" w:hAnsi="Times New Roman" w:cs="Times New Roman"/>
        </w:rPr>
        <w:t>。</w:t>
      </w:r>
      <w:r w:rsidR="00844B7C" w:rsidRPr="0076500C">
        <w:rPr>
          <w:rFonts w:ascii="Times New Roman" w:eastAsia="宋体" w:hAnsi="Times New Roman" w:cs="Times New Roman"/>
        </w:rPr>
        <w:t>T. H. Marshall (1992)</w:t>
      </w:r>
      <w:r w:rsidR="00E51CDE">
        <w:rPr>
          <w:rFonts w:ascii="Times New Roman" w:eastAsia="宋体" w:hAnsi="Times New Roman" w:cs="Times New Roman" w:hint="eastAsia"/>
        </w:rPr>
        <w:t xml:space="preserve"> </w:t>
      </w:r>
      <w:r w:rsidR="00FB0231" w:rsidRPr="0076500C">
        <w:rPr>
          <w:rFonts w:ascii="Times New Roman" w:eastAsia="宋体" w:hAnsi="Times New Roman" w:cs="Times New Roman" w:hint="eastAsia"/>
        </w:rPr>
        <w:t>的</w:t>
      </w:r>
      <w:r w:rsidR="00A6041C" w:rsidRPr="0076500C">
        <w:rPr>
          <w:rFonts w:ascii="Times New Roman" w:eastAsia="宋体" w:hAnsi="Times New Roman" w:cs="Times New Roman" w:hint="eastAsia"/>
        </w:rPr>
        <w:t>研究</w:t>
      </w:r>
      <w:r w:rsidR="00F333E9">
        <w:rPr>
          <w:rFonts w:ascii="Times New Roman" w:eastAsia="宋体" w:hAnsi="Times New Roman" w:cs="Times New Roman" w:hint="eastAsia"/>
        </w:rPr>
        <w:t>就</w:t>
      </w:r>
      <w:r w:rsidR="00A6041C" w:rsidRPr="0076500C">
        <w:rPr>
          <w:rFonts w:ascii="Times New Roman" w:eastAsia="宋体" w:hAnsi="Times New Roman" w:cs="Times New Roman" w:hint="eastAsia"/>
        </w:rPr>
        <w:t>表明</w:t>
      </w:r>
      <w:r w:rsidR="00421FF9" w:rsidRPr="0076500C">
        <w:rPr>
          <w:rFonts w:ascii="Times New Roman" w:eastAsia="宋体" w:hAnsi="Times New Roman" w:cs="Times New Roman"/>
        </w:rPr>
        <w:t>发展中国家的大多数居民都专注于经济需求，</w:t>
      </w:r>
      <w:r w:rsidR="009C2EE7" w:rsidRPr="0076500C">
        <w:rPr>
          <w:rFonts w:ascii="Times New Roman" w:eastAsia="宋体" w:hAnsi="Times New Roman" w:cs="Times New Roman"/>
        </w:rPr>
        <w:t>例如社会服务</w:t>
      </w:r>
      <w:r w:rsidR="00776E45">
        <w:rPr>
          <w:rFonts w:ascii="Times New Roman" w:eastAsia="宋体" w:hAnsi="Times New Roman" w:cs="Times New Roman" w:hint="eastAsia"/>
        </w:rPr>
        <w:t>和</w:t>
      </w:r>
      <w:r w:rsidR="009C2EE7" w:rsidRPr="0076500C">
        <w:rPr>
          <w:rFonts w:ascii="Times New Roman" w:eastAsia="宋体" w:hAnsi="Times New Roman" w:cs="Times New Roman"/>
        </w:rPr>
        <w:t>普遍福</w:t>
      </w:r>
      <w:r w:rsidR="009C2EE7" w:rsidRPr="0076500C">
        <w:rPr>
          <w:rFonts w:ascii="Times New Roman" w:eastAsia="宋体" w:hAnsi="Times New Roman" w:cs="Times New Roman"/>
        </w:rPr>
        <w:lastRenderedPageBreak/>
        <w:t>利</w:t>
      </w:r>
      <w:r w:rsidR="009C2EE7" w:rsidRPr="0076500C">
        <w:rPr>
          <w:rFonts w:ascii="Times New Roman" w:eastAsia="宋体" w:hAnsi="Times New Roman" w:cs="Times New Roman" w:hint="eastAsia"/>
        </w:rPr>
        <w:t>，而</w:t>
      </w:r>
      <w:r w:rsidR="003B547B" w:rsidRPr="0076500C">
        <w:rPr>
          <w:rFonts w:ascii="Times New Roman" w:eastAsia="宋体" w:hAnsi="Times New Roman" w:cs="Times New Roman" w:hint="eastAsia"/>
        </w:rPr>
        <w:t>对民主的政治含义</w:t>
      </w:r>
      <w:r w:rsidR="00F751B9" w:rsidRPr="0076500C">
        <w:rPr>
          <w:rFonts w:ascii="Times New Roman" w:eastAsia="宋体" w:hAnsi="Times New Roman" w:cs="Times New Roman" w:hint="eastAsia"/>
        </w:rPr>
        <w:t>缺乏真正的理解。</w:t>
      </w:r>
    </w:p>
    <w:p w:rsidR="00C1570B" w:rsidRDefault="00C77846" w:rsidP="0081136E">
      <w:pPr>
        <w:spacing w:line="360" w:lineRule="auto"/>
        <w:ind w:firstLineChars="200" w:firstLine="420"/>
        <w:rPr>
          <w:rFonts w:ascii="Times New Roman" w:eastAsia="宋体" w:hAnsi="Times New Roman" w:cs="Times New Roman"/>
        </w:rPr>
      </w:pPr>
      <w:r w:rsidRPr="0076500C">
        <w:rPr>
          <w:rFonts w:ascii="Times New Roman" w:eastAsia="宋体" w:hAnsi="Times New Roman" w:cs="Times New Roman" w:hint="eastAsia"/>
        </w:rPr>
        <w:t>作为政治文化的核心要素之一，流行的民主观念对民主的出现和巩固的前景具有重大影响。</w:t>
      </w:r>
      <w:r w:rsidR="001F6F8C">
        <w:rPr>
          <w:rFonts w:ascii="Times New Roman" w:eastAsia="宋体" w:hAnsi="Times New Roman" w:cs="Times New Roman" w:hint="eastAsia"/>
        </w:rPr>
        <w:t>针对</w:t>
      </w:r>
      <w:r w:rsidR="006B259D" w:rsidRPr="001F6F8C">
        <w:rPr>
          <w:rFonts w:ascii="Times New Roman" w:eastAsia="宋体" w:hAnsi="Times New Roman" w:cs="Times New Roman"/>
        </w:rPr>
        <w:t>这</w:t>
      </w:r>
      <w:r w:rsidR="001F6F8C">
        <w:rPr>
          <w:rFonts w:ascii="Times New Roman" w:eastAsia="宋体" w:hAnsi="Times New Roman" w:cs="Times New Roman" w:hint="eastAsia"/>
        </w:rPr>
        <w:t>两</w:t>
      </w:r>
      <w:r w:rsidR="006B259D" w:rsidRPr="001F6F8C">
        <w:rPr>
          <w:rFonts w:ascii="Times New Roman" w:eastAsia="宋体" w:hAnsi="Times New Roman" w:cs="Times New Roman"/>
        </w:rPr>
        <w:t>种选择</w:t>
      </w:r>
      <w:r w:rsidR="006B259D" w:rsidRPr="001F6F8C">
        <w:rPr>
          <w:rFonts w:ascii="Times New Roman" w:eastAsia="宋体" w:hAnsi="Times New Roman" w:cs="Times New Roman"/>
        </w:rPr>
        <w:t>——</w:t>
      </w:r>
      <w:r w:rsidR="006B259D" w:rsidRPr="001F6F8C">
        <w:rPr>
          <w:rFonts w:ascii="Times New Roman" w:eastAsia="宋体" w:hAnsi="Times New Roman" w:cs="Times New Roman"/>
        </w:rPr>
        <w:t>程序</w:t>
      </w:r>
      <w:r w:rsidR="0023615A">
        <w:rPr>
          <w:rFonts w:ascii="Times New Roman" w:eastAsia="宋体" w:hAnsi="Times New Roman" w:cs="Times New Roman" w:hint="eastAsia"/>
        </w:rPr>
        <w:t>/</w:t>
      </w:r>
      <w:r w:rsidR="0023615A">
        <w:rPr>
          <w:rFonts w:ascii="Times New Roman" w:eastAsia="宋体" w:hAnsi="Times New Roman" w:cs="Times New Roman" w:hint="eastAsia"/>
        </w:rPr>
        <w:t>竞争与社会福利</w:t>
      </w:r>
      <w:r w:rsidR="006B259D" w:rsidRPr="001F6F8C">
        <w:rPr>
          <w:rFonts w:ascii="Times New Roman" w:eastAsia="宋体" w:hAnsi="Times New Roman" w:cs="Times New Roman"/>
        </w:rPr>
        <w:t>——</w:t>
      </w:r>
      <w:r w:rsidR="006B259D" w:rsidRPr="001F6F8C">
        <w:rPr>
          <w:rFonts w:ascii="Times New Roman" w:eastAsia="宋体" w:hAnsi="Times New Roman" w:cs="Times New Roman"/>
        </w:rPr>
        <w:t>构成了</w:t>
      </w:r>
      <w:r w:rsidR="008248A1">
        <w:rPr>
          <w:rFonts w:ascii="Times New Roman" w:eastAsia="宋体" w:hAnsi="Times New Roman" w:cs="Times New Roman" w:hint="eastAsia"/>
        </w:rPr>
        <w:t>公众对定义民主的主要</w:t>
      </w:r>
      <w:r w:rsidR="00363FC7">
        <w:rPr>
          <w:rFonts w:ascii="Times New Roman" w:eastAsia="宋体" w:hAnsi="Times New Roman" w:cs="Times New Roman" w:hint="eastAsia"/>
        </w:rPr>
        <w:t>维度</w:t>
      </w:r>
      <w:r w:rsidR="006802DA">
        <w:rPr>
          <w:rFonts w:ascii="Times New Roman" w:eastAsia="宋体" w:hAnsi="Times New Roman" w:cs="Times New Roman" w:hint="eastAsia"/>
        </w:rPr>
        <w:t>。</w:t>
      </w:r>
      <w:r w:rsidR="008B298E" w:rsidRPr="008B298E">
        <w:rPr>
          <w:rFonts w:ascii="Times New Roman" w:eastAsia="宋体" w:hAnsi="Times New Roman" w:cs="Times New Roman"/>
        </w:rPr>
        <w:t>程序性民主观念强调制度公正性为民主的基本特征</w:t>
      </w:r>
      <w:r w:rsidR="00CF0378">
        <w:rPr>
          <w:rFonts w:ascii="Times New Roman" w:eastAsia="宋体" w:hAnsi="Times New Roman" w:cs="Times New Roman" w:hint="eastAsia"/>
        </w:rPr>
        <w:t>，</w:t>
      </w:r>
      <w:r w:rsidR="007E56FC">
        <w:rPr>
          <w:rFonts w:ascii="Times New Roman" w:eastAsia="宋体" w:hAnsi="Times New Roman" w:cs="Times New Roman" w:hint="eastAsia"/>
        </w:rPr>
        <w:t>是</w:t>
      </w:r>
      <w:r w:rsidR="00CF0378" w:rsidRPr="00DF071E">
        <w:rPr>
          <w:rFonts w:ascii="Times New Roman" w:eastAsia="宋体" w:hAnsi="Times New Roman" w:cs="Times New Roman" w:hint="eastAsia"/>
        </w:rPr>
        <w:t>基于对民主所体现的政治自由和平等权利的欣赏，民主本身就是目的</w:t>
      </w:r>
      <w:r w:rsidR="002A1EB2">
        <w:rPr>
          <w:rFonts w:ascii="Times New Roman" w:eastAsia="宋体" w:hAnsi="Times New Roman" w:cs="Times New Roman" w:hint="eastAsia"/>
        </w:rPr>
        <w:t>。</w:t>
      </w:r>
      <w:r w:rsidR="006704C4" w:rsidRPr="00372C6A">
        <w:rPr>
          <w:rFonts w:ascii="Times New Roman" w:eastAsia="宋体" w:hAnsi="Times New Roman" w:cs="Times New Roman" w:hint="eastAsia"/>
        </w:rPr>
        <w:t>因此，即使在经济衰退或社会动荡的情况下，</w:t>
      </w:r>
      <w:r w:rsidR="00635E87">
        <w:rPr>
          <w:rFonts w:ascii="Times New Roman" w:eastAsia="宋体" w:hAnsi="Times New Roman" w:cs="Times New Roman" w:hint="eastAsia"/>
        </w:rPr>
        <w:t>它</w:t>
      </w:r>
      <w:r w:rsidR="00BF200F" w:rsidRPr="00372C6A">
        <w:rPr>
          <w:rFonts w:ascii="Times New Roman" w:eastAsia="宋体" w:hAnsi="Times New Roman" w:cs="Times New Roman" w:hint="eastAsia"/>
        </w:rPr>
        <w:t>也有潜力维持脆弱的政治政权</w:t>
      </w:r>
      <w:r w:rsidR="003132D0">
        <w:rPr>
          <w:rFonts w:ascii="Times New Roman" w:eastAsia="宋体" w:hAnsi="Times New Roman" w:cs="Times New Roman"/>
        </w:rPr>
        <w:t>(XXX)</w:t>
      </w:r>
      <w:r w:rsidR="0055770F">
        <w:rPr>
          <w:rFonts w:ascii="Times New Roman" w:eastAsia="宋体" w:hAnsi="Times New Roman" w:cs="Times New Roman" w:hint="eastAsia"/>
        </w:rPr>
        <w:t>。</w:t>
      </w:r>
      <w:r w:rsidR="002A1EB2">
        <w:rPr>
          <w:rFonts w:ascii="Times New Roman" w:eastAsia="宋体" w:hAnsi="Times New Roman" w:cs="Times New Roman" w:hint="eastAsia"/>
        </w:rPr>
        <w:t>与此相反，</w:t>
      </w:r>
      <w:r w:rsidR="00494891">
        <w:rPr>
          <w:rFonts w:ascii="Times New Roman" w:eastAsia="宋体" w:hAnsi="Times New Roman" w:cs="Times New Roman" w:hint="eastAsia"/>
        </w:rPr>
        <w:t>功利性</w:t>
      </w:r>
      <w:r w:rsidR="00685D95">
        <w:rPr>
          <w:rFonts w:ascii="Times New Roman" w:eastAsia="宋体" w:hAnsi="Times New Roman" w:cs="Times New Roman" w:hint="eastAsia"/>
        </w:rPr>
        <w:t>民主观念</w:t>
      </w:r>
      <w:r w:rsidR="009A337D" w:rsidRPr="008A594C">
        <w:rPr>
          <w:rFonts w:ascii="Times New Roman" w:eastAsia="宋体" w:hAnsi="Times New Roman" w:cs="Times New Roman" w:hint="eastAsia"/>
        </w:rPr>
        <w:t>强调治理结果为民主的基本组成部分</w:t>
      </w:r>
      <w:r w:rsidR="00814FE1">
        <w:rPr>
          <w:rFonts w:ascii="Times New Roman" w:eastAsia="宋体" w:hAnsi="Times New Roman" w:cs="Times New Roman" w:hint="eastAsia"/>
        </w:rPr>
        <w:t>，公民对民主的支持是有条件的，</w:t>
      </w:r>
      <w:r w:rsidR="003844F5">
        <w:rPr>
          <w:rFonts w:ascii="Times New Roman" w:eastAsia="宋体" w:hAnsi="Times New Roman" w:cs="Times New Roman" w:hint="eastAsia"/>
        </w:rPr>
        <w:t>如果</w:t>
      </w:r>
      <w:r w:rsidR="00374FBD">
        <w:rPr>
          <w:rFonts w:ascii="Times New Roman" w:eastAsia="宋体" w:hAnsi="Times New Roman" w:cs="Times New Roman" w:hint="eastAsia"/>
        </w:rPr>
        <w:t>政权能够</w:t>
      </w:r>
      <w:r w:rsidR="00AC0671">
        <w:rPr>
          <w:rFonts w:ascii="Times New Roman" w:eastAsia="宋体" w:hAnsi="Times New Roman" w:cs="Times New Roman" w:hint="eastAsia"/>
        </w:rPr>
        <w:t>促进</w:t>
      </w:r>
      <w:r w:rsidR="00E35915">
        <w:rPr>
          <w:rFonts w:ascii="Times New Roman" w:eastAsia="宋体" w:hAnsi="Times New Roman" w:cs="Times New Roman" w:hint="eastAsia"/>
        </w:rPr>
        <w:t>提高福利水平</w:t>
      </w:r>
      <w:r w:rsidR="00AC0671">
        <w:rPr>
          <w:rFonts w:ascii="Times New Roman" w:eastAsia="宋体" w:hAnsi="Times New Roman" w:cs="Times New Roman" w:hint="eastAsia"/>
        </w:rPr>
        <w:t>、缩小贫富差距，那么</w:t>
      </w:r>
      <w:r w:rsidR="00834351">
        <w:rPr>
          <w:rFonts w:ascii="Times New Roman" w:eastAsia="宋体" w:hAnsi="Times New Roman" w:cs="Times New Roman" w:hint="eastAsia"/>
        </w:rPr>
        <w:t>公众很</w:t>
      </w:r>
      <w:r w:rsidR="00AC0671" w:rsidRPr="00372C6A">
        <w:rPr>
          <w:rFonts w:ascii="Times New Roman" w:eastAsia="宋体" w:hAnsi="Times New Roman" w:cs="Times New Roman" w:hint="eastAsia"/>
        </w:rPr>
        <w:t>可能会屈服于民粹主义领导人的诱惑，</w:t>
      </w:r>
      <w:r w:rsidR="00AD3316">
        <w:rPr>
          <w:rFonts w:ascii="Times New Roman" w:eastAsia="宋体" w:hAnsi="Times New Roman" w:cs="Times New Roman" w:hint="eastAsia"/>
        </w:rPr>
        <w:t>以</w:t>
      </w:r>
      <w:r w:rsidR="00F97DB5">
        <w:rPr>
          <w:rFonts w:ascii="Times New Roman" w:eastAsia="宋体" w:hAnsi="Times New Roman" w:cs="Times New Roman" w:hint="eastAsia"/>
        </w:rPr>
        <w:t>政治自由换取</w:t>
      </w:r>
      <w:r w:rsidR="00AD3316" w:rsidRPr="00372C6A">
        <w:rPr>
          <w:rFonts w:ascii="Times New Roman" w:eastAsia="宋体" w:hAnsi="Times New Roman" w:cs="Times New Roman" w:hint="eastAsia"/>
        </w:rPr>
        <w:t>经济发展</w:t>
      </w:r>
      <w:r w:rsidR="00F97DB5">
        <w:rPr>
          <w:rFonts w:ascii="Times New Roman" w:eastAsia="宋体" w:hAnsi="Times New Roman" w:cs="Times New Roman" w:hint="eastAsia"/>
        </w:rPr>
        <w:t>。</w:t>
      </w:r>
      <w:r w:rsidR="00421785">
        <w:rPr>
          <w:rFonts w:ascii="Times New Roman" w:eastAsia="宋体" w:hAnsi="Times New Roman" w:cs="Times New Roman" w:hint="eastAsia"/>
        </w:rPr>
        <w:t>例如，</w:t>
      </w:r>
      <w:r w:rsidR="00421785" w:rsidRPr="006802DA">
        <w:rPr>
          <w:rFonts w:ascii="Times New Roman" w:eastAsia="宋体" w:hAnsi="Times New Roman" w:cs="Times New Roman"/>
        </w:rPr>
        <w:t>克劳德</w:t>
      </w:r>
      <w:r w:rsidR="00421785" w:rsidRPr="006802DA">
        <w:rPr>
          <w:rFonts w:ascii="Times New Roman" w:eastAsia="宋体" w:hAnsi="Times New Roman" w:cs="Times New Roman"/>
        </w:rPr>
        <w:t>·</w:t>
      </w:r>
      <w:r w:rsidR="00421785" w:rsidRPr="006802DA">
        <w:rPr>
          <w:rFonts w:ascii="Times New Roman" w:eastAsia="宋体" w:hAnsi="Times New Roman" w:cs="Times New Roman"/>
        </w:rPr>
        <w:t>阿克</w:t>
      </w:r>
      <w:r w:rsidR="00AD5D6F">
        <w:rPr>
          <w:rFonts w:ascii="Times New Roman" w:eastAsia="宋体" w:hAnsi="Times New Roman" w:cs="Times New Roman" w:hint="eastAsia"/>
        </w:rPr>
        <w:t>通过对</w:t>
      </w:r>
      <w:r w:rsidR="00421785" w:rsidRPr="006802DA">
        <w:rPr>
          <w:rFonts w:ascii="Times New Roman" w:eastAsia="宋体" w:hAnsi="Times New Roman" w:cs="Times New Roman"/>
        </w:rPr>
        <w:t>非洲</w:t>
      </w:r>
      <w:r w:rsidR="005467F1">
        <w:rPr>
          <w:rFonts w:ascii="Times New Roman" w:eastAsia="宋体" w:hAnsi="Times New Roman" w:cs="Times New Roman" w:hint="eastAsia"/>
        </w:rPr>
        <w:t>多少个国家的调查发现，</w:t>
      </w:r>
      <w:r w:rsidR="00421785" w:rsidRPr="006802DA">
        <w:rPr>
          <w:rFonts w:ascii="Times New Roman" w:eastAsia="宋体" w:hAnsi="Times New Roman" w:cs="Times New Roman"/>
        </w:rPr>
        <w:t>非洲民主运动</w:t>
      </w:r>
      <w:r w:rsidR="00CA2E34">
        <w:rPr>
          <w:rFonts w:ascii="Times New Roman" w:eastAsia="宋体" w:hAnsi="Times New Roman" w:cs="Times New Roman" w:hint="eastAsia"/>
        </w:rPr>
        <w:t>追求</w:t>
      </w:r>
      <w:r w:rsidR="00421785" w:rsidRPr="006802DA">
        <w:rPr>
          <w:rFonts w:ascii="Times New Roman" w:eastAsia="宋体" w:hAnsi="Times New Roman" w:cs="Times New Roman"/>
        </w:rPr>
        <w:t>具体的经济和社会权利，而不是抽象的政治权利；</w:t>
      </w:r>
      <w:r w:rsidR="00854C7F">
        <w:rPr>
          <w:rFonts w:ascii="Times New Roman" w:eastAsia="宋体" w:hAnsi="Times New Roman" w:cs="Times New Roman" w:hint="eastAsia"/>
        </w:rPr>
        <w:t>非洲人民</w:t>
      </w:r>
      <w:r w:rsidR="00421785" w:rsidRPr="006802DA">
        <w:rPr>
          <w:rFonts w:ascii="Times New Roman" w:eastAsia="宋体" w:hAnsi="Times New Roman" w:cs="Times New Roman"/>
        </w:rPr>
        <w:t>坚持</w:t>
      </w:r>
      <w:r w:rsidR="005B0558">
        <w:rPr>
          <w:rFonts w:ascii="Times New Roman" w:eastAsia="宋体" w:hAnsi="Times New Roman" w:cs="Times New Roman" w:hint="eastAsia"/>
        </w:rPr>
        <w:t>将</w:t>
      </w:r>
      <w:r w:rsidR="00421785" w:rsidRPr="006802DA">
        <w:rPr>
          <w:rFonts w:ascii="Times New Roman" w:eastAsia="宋体" w:hAnsi="Times New Roman" w:cs="Times New Roman"/>
        </w:rPr>
        <w:t>经济机会、社会改善和社会福利制度</w:t>
      </w:r>
      <w:r w:rsidR="00EB46C6">
        <w:rPr>
          <w:rFonts w:ascii="Times New Roman" w:eastAsia="宋体" w:hAnsi="Times New Roman" w:cs="Times New Roman" w:hint="eastAsia"/>
        </w:rPr>
        <w:t>作为民主的</w:t>
      </w:r>
      <w:r w:rsidR="003E2465">
        <w:rPr>
          <w:rFonts w:ascii="Times New Roman" w:eastAsia="宋体" w:hAnsi="Times New Roman" w:cs="Times New Roman" w:hint="eastAsia"/>
        </w:rPr>
        <w:t>核心</w:t>
      </w:r>
      <w:r w:rsidR="00793CF9">
        <w:rPr>
          <w:rFonts w:ascii="Times New Roman" w:eastAsia="宋体" w:hAnsi="Times New Roman" w:cs="Times New Roman" w:hint="eastAsia"/>
        </w:rPr>
        <w:t>观念</w:t>
      </w:r>
      <w:r w:rsidR="00421785" w:rsidRPr="006802DA">
        <w:rPr>
          <w:rFonts w:ascii="Times New Roman" w:eastAsia="宋体" w:hAnsi="Times New Roman" w:cs="Times New Roman"/>
        </w:rPr>
        <w:t>。</w:t>
      </w:r>
      <w:r w:rsidR="005018E8">
        <w:rPr>
          <w:rFonts w:ascii="Times New Roman" w:eastAsia="宋体" w:hAnsi="Times New Roman" w:cs="Times New Roman" w:hint="eastAsia"/>
        </w:rPr>
        <w:t>他们认为，</w:t>
      </w:r>
      <w:r w:rsidR="00421785" w:rsidRPr="006802DA">
        <w:rPr>
          <w:rFonts w:ascii="Times New Roman" w:eastAsia="宋体" w:hAnsi="Times New Roman" w:cs="Times New Roman"/>
        </w:rPr>
        <w:t>民主的价值不在于它是什么，而在于它能做什么。</w:t>
      </w:r>
    </w:p>
    <w:p w:rsidR="00D31162" w:rsidRDefault="005E647A" w:rsidP="00F33232">
      <w:pPr>
        <w:spacing w:line="360" w:lineRule="auto"/>
        <w:ind w:firstLineChars="200" w:firstLine="420"/>
        <w:rPr>
          <w:rFonts w:ascii="Times New Roman" w:eastAsia="宋体" w:hAnsi="Times New Roman" w:cs="Times New Roman"/>
        </w:rPr>
      </w:pPr>
      <w:r>
        <w:rPr>
          <w:rFonts w:ascii="Times New Roman" w:eastAsia="宋体" w:hAnsi="Times New Roman" w:cs="Times New Roman" w:hint="eastAsia"/>
        </w:rPr>
        <w:t>然而，</w:t>
      </w:r>
      <w:r w:rsidRPr="0018410C">
        <w:rPr>
          <w:rFonts w:ascii="Times New Roman" w:eastAsia="宋体" w:hAnsi="Times New Roman" w:cs="Times New Roman"/>
        </w:rPr>
        <w:t>需要注意的是，人们并不一定</w:t>
      </w:r>
      <w:r w:rsidR="00105EDE">
        <w:rPr>
          <w:rFonts w:ascii="Times New Roman" w:eastAsia="宋体" w:hAnsi="Times New Roman" w:cs="Times New Roman" w:hint="eastAsia"/>
        </w:rPr>
        <w:t>只是</w:t>
      </w:r>
      <w:r w:rsidR="00D06013">
        <w:rPr>
          <w:rFonts w:ascii="Times New Roman" w:eastAsia="宋体" w:hAnsi="Times New Roman" w:cs="Times New Roman" w:hint="eastAsia"/>
        </w:rPr>
        <w:t>单纯</w:t>
      </w:r>
      <w:r w:rsidRPr="0018410C">
        <w:rPr>
          <w:rFonts w:ascii="Times New Roman" w:eastAsia="宋体" w:hAnsi="Times New Roman" w:cs="Times New Roman"/>
        </w:rPr>
        <w:t>持有程序性或功利性的民主观念。许多研究表明，人们大多以混合方式解读民主</w:t>
      </w:r>
      <w:r w:rsidR="00396A15">
        <w:rPr>
          <w:rFonts w:ascii="Times New Roman" w:eastAsia="宋体" w:hAnsi="Times New Roman" w:cs="Times New Roman"/>
        </w:rPr>
        <w:t>(XX)</w:t>
      </w:r>
      <w:r w:rsidRPr="0018410C">
        <w:rPr>
          <w:rFonts w:ascii="Times New Roman" w:eastAsia="宋体" w:hAnsi="Times New Roman" w:cs="Times New Roman"/>
        </w:rPr>
        <w:t>。因此，当我们谈论以民主观念衡量的</w:t>
      </w:r>
      <w:r w:rsidRPr="0018410C">
        <w:rPr>
          <w:rFonts w:ascii="Times New Roman" w:eastAsia="宋体" w:hAnsi="Times New Roman" w:cs="Times New Roman"/>
        </w:rPr>
        <w:t>“</w:t>
      </w:r>
      <w:r w:rsidRPr="0018410C">
        <w:rPr>
          <w:rFonts w:ascii="Times New Roman" w:eastAsia="宋体" w:hAnsi="Times New Roman" w:cs="Times New Roman"/>
        </w:rPr>
        <w:t>文化差异</w:t>
      </w:r>
      <w:r w:rsidRPr="0018410C">
        <w:rPr>
          <w:rFonts w:ascii="Times New Roman" w:eastAsia="宋体" w:hAnsi="Times New Roman" w:cs="Times New Roman"/>
        </w:rPr>
        <w:t>”</w:t>
      </w:r>
      <w:r w:rsidRPr="0018410C">
        <w:rPr>
          <w:rFonts w:ascii="Times New Roman" w:eastAsia="宋体" w:hAnsi="Times New Roman" w:cs="Times New Roman"/>
        </w:rPr>
        <w:t>时，我们指的是持有不同比例的混合观点。还应该澄清的是，这两种民主观念在实践中并不相互排斥</w:t>
      </w:r>
      <w:r w:rsidR="0044798D">
        <w:rPr>
          <w:rFonts w:ascii="Times New Roman" w:eastAsia="宋体" w:hAnsi="Times New Roman" w:cs="Times New Roman" w:hint="eastAsia"/>
        </w:rPr>
        <w:t>，</w:t>
      </w:r>
      <w:r w:rsidRPr="0018410C">
        <w:rPr>
          <w:rFonts w:ascii="Times New Roman" w:eastAsia="宋体" w:hAnsi="Times New Roman" w:cs="Times New Roman"/>
        </w:rPr>
        <w:t>许多民主程序强大的国家也提供了丰富的效用。</w:t>
      </w:r>
      <w:r w:rsidR="003E5208">
        <w:rPr>
          <w:rFonts w:ascii="Times New Roman" w:eastAsia="宋体" w:hAnsi="Times New Roman" w:cs="Times New Roman" w:hint="eastAsia"/>
        </w:rPr>
        <w:t>因此，</w:t>
      </w:r>
      <w:r w:rsidR="009D3B34" w:rsidRPr="009D3B34">
        <w:rPr>
          <w:rFonts w:ascii="Times New Roman" w:eastAsia="宋体" w:hAnsi="Times New Roman" w:cs="Times New Roman"/>
        </w:rPr>
        <w:t>我们希望将</w:t>
      </w:r>
      <w:r w:rsidR="009D3B34">
        <w:rPr>
          <w:rFonts w:ascii="Times New Roman" w:eastAsia="宋体" w:hAnsi="Times New Roman" w:cs="Times New Roman" w:hint="eastAsia"/>
        </w:rPr>
        <w:t>民主观念</w:t>
      </w:r>
      <w:r w:rsidR="009D3B34" w:rsidRPr="009D3B34">
        <w:rPr>
          <w:rFonts w:ascii="Times New Roman" w:eastAsia="宋体" w:hAnsi="Times New Roman" w:cs="Times New Roman"/>
        </w:rPr>
        <w:t>划分为不同的产品组合：</w:t>
      </w:r>
      <w:r w:rsidR="001F7659">
        <w:rPr>
          <w:rFonts w:ascii="Times New Roman" w:eastAsia="宋体" w:hAnsi="Times New Roman" w:cs="Times New Roman" w:hint="eastAsia"/>
        </w:rPr>
        <w:t>功利性</w:t>
      </w:r>
      <w:r w:rsidR="009D3B34" w:rsidRPr="009D3B34">
        <w:rPr>
          <w:rFonts w:ascii="Times New Roman" w:eastAsia="宋体" w:hAnsi="Times New Roman" w:cs="Times New Roman"/>
        </w:rPr>
        <w:t>产品组合（包括</w:t>
      </w:r>
      <w:r w:rsidR="00F86350">
        <w:rPr>
          <w:rFonts w:ascii="Times New Roman" w:eastAsia="宋体" w:hAnsi="Times New Roman" w:cs="Times New Roman" w:hint="eastAsia"/>
        </w:rPr>
        <w:t>促进</w:t>
      </w:r>
      <w:r w:rsidR="008C3DD8">
        <w:rPr>
          <w:rFonts w:ascii="Times New Roman" w:eastAsia="宋体" w:hAnsi="Times New Roman" w:cs="Times New Roman" w:hint="eastAsia"/>
        </w:rPr>
        <w:t>经济发展</w:t>
      </w:r>
      <w:r w:rsidR="009D3B34" w:rsidRPr="009D3B34">
        <w:rPr>
          <w:rFonts w:ascii="Times New Roman" w:eastAsia="宋体" w:hAnsi="Times New Roman" w:cs="Times New Roman"/>
        </w:rPr>
        <w:t>、</w:t>
      </w:r>
      <w:r w:rsidR="00F86350">
        <w:rPr>
          <w:rFonts w:ascii="Times New Roman" w:eastAsia="宋体" w:hAnsi="Times New Roman" w:cs="Times New Roman" w:hint="eastAsia"/>
        </w:rPr>
        <w:t>提供</w:t>
      </w:r>
      <w:r w:rsidR="009D3B34" w:rsidRPr="009D3B34">
        <w:rPr>
          <w:rFonts w:ascii="Times New Roman" w:eastAsia="宋体" w:hAnsi="Times New Roman" w:cs="Times New Roman"/>
        </w:rPr>
        <w:t>就业</w:t>
      </w:r>
      <w:r w:rsidR="00F86350">
        <w:rPr>
          <w:rFonts w:ascii="Times New Roman" w:eastAsia="宋体" w:hAnsi="Times New Roman" w:cs="Times New Roman" w:hint="eastAsia"/>
        </w:rPr>
        <w:t>机会、缩小贫富差距</w:t>
      </w:r>
      <w:r w:rsidR="009D3B34" w:rsidRPr="009D3B34">
        <w:rPr>
          <w:rFonts w:ascii="Times New Roman" w:eastAsia="宋体" w:hAnsi="Times New Roman" w:cs="Times New Roman"/>
        </w:rPr>
        <w:t>）和政治产品组合（包含</w:t>
      </w:r>
      <w:r w:rsidR="00E37A49">
        <w:rPr>
          <w:rFonts w:ascii="Times New Roman" w:eastAsia="宋体" w:hAnsi="Times New Roman" w:cs="Times New Roman" w:hint="eastAsia"/>
        </w:rPr>
        <w:t>自由公正的选举、</w:t>
      </w:r>
      <w:r w:rsidR="00BB3AAD">
        <w:rPr>
          <w:rFonts w:ascii="Times New Roman" w:eastAsia="宋体" w:hAnsi="Times New Roman" w:cs="Times New Roman" w:hint="eastAsia"/>
        </w:rPr>
        <w:t>言论自由</w:t>
      </w:r>
      <w:r w:rsidR="007960EF">
        <w:rPr>
          <w:rFonts w:ascii="Times New Roman" w:eastAsia="宋体" w:hAnsi="Times New Roman" w:cs="Times New Roman" w:hint="eastAsia"/>
        </w:rPr>
        <w:t>、</w:t>
      </w:r>
      <w:r w:rsidR="007960EF" w:rsidRPr="007B4021">
        <w:rPr>
          <w:rFonts w:ascii="Times New Roman" w:eastAsia="宋体" w:hAnsi="Times New Roman" w:cs="Times New Roman"/>
        </w:rPr>
        <w:t>制度化的政治权利保护</w:t>
      </w:r>
      <w:r w:rsidR="009D3B34" w:rsidRPr="009D3B34">
        <w:rPr>
          <w:rFonts w:ascii="Times New Roman" w:eastAsia="宋体" w:hAnsi="Times New Roman" w:cs="Times New Roman"/>
        </w:rPr>
        <w:t>）</w:t>
      </w:r>
      <w:r w:rsidR="005E493E">
        <w:rPr>
          <w:rFonts w:ascii="Times New Roman" w:eastAsia="宋体" w:hAnsi="Times New Roman" w:cs="Times New Roman" w:hint="eastAsia"/>
        </w:rPr>
        <w:t>。</w:t>
      </w:r>
      <w:r w:rsidR="00150D97">
        <w:rPr>
          <w:rFonts w:ascii="Times New Roman" w:eastAsia="宋体" w:hAnsi="Times New Roman" w:cs="Times New Roman" w:hint="eastAsia"/>
        </w:rPr>
        <w:t>如果人们在</w:t>
      </w:r>
      <w:r w:rsidR="005E493E">
        <w:rPr>
          <w:rFonts w:ascii="Times New Roman" w:eastAsia="宋体" w:hAnsi="Times New Roman" w:cs="Times New Roman" w:hint="eastAsia"/>
        </w:rPr>
        <w:t>判断民主时，</w:t>
      </w:r>
      <w:r w:rsidR="00150D97">
        <w:rPr>
          <w:rFonts w:ascii="Times New Roman" w:eastAsia="宋体" w:hAnsi="Times New Roman" w:cs="Times New Roman" w:hint="eastAsia"/>
        </w:rPr>
        <w:t>能够分别</w:t>
      </w:r>
      <w:r w:rsidR="008030A4">
        <w:rPr>
          <w:rFonts w:ascii="Times New Roman" w:eastAsia="宋体" w:hAnsi="Times New Roman" w:cs="Times New Roman" w:hint="eastAsia"/>
        </w:rPr>
        <w:t>且正确地区分一篮子经济商品和一篮子政治商品，认为</w:t>
      </w:r>
      <w:r w:rsidR="00F71DD6" w:rsidRPr="005A0B76">
        <w:rPr>
          <w:rFonts w:ascii="Times New Roman" w:eastAsia="宋体" w:hAnsi="Times New Roman" w:cs="Times New Roman" w:hint="eastAsia"/>
        </w:rPr>
        <w:t>政</w:t>
      </w:r>
      <w:r w:rsidR="00F71DD6" w:rsidRPr="005A0B76">
        <w:rPr>
          <w:rFonts w:ascii="Times New Roman" w:eastAsia="宋体" w:hAnsi="Times New Roman" w:cs="Times New Roman"/>
        </w:rPr>
        <w:t>治商品似乎比经济商品更重要，那么我们就可以阐明</w:t>
      </w:r>
      <w:r w:rsidR="00F71DD6" w:rsidRPr="005A0B76">
        <w:rPr>
          <w:rFonts w:ascii="Times New Roman" w:eastAsia="宋体" w:hAnsi="Times New Roman" w:cs="Times New Roman"/>
        </w:rPr>
        <w:t>“</w:t>
      </w:r>
      <w:r w:rsidR="00F46A01">
        <w:rPr>
          <w:rFonts w:ascii="Times New Roman" w:eastAsia="宋体" w:hAnsi="Times New Roman" w:cs="Times New Roman" w:hint="eastAsia"/>
        </w:rPr>
        <w:t>程序性</w:t>
      </w:r>
      <w:r w:rsidR="00F83110">
        <w:rPr>
          <w:rFonts w:ascii="Times New Roman" w:eastAsia="宋体" w:hAnsi="Times New Roman" w:cs="Times New Roman" w:hint="eastAsia"/>
        </w:rPr>
        <w:t>民主</w:t>
      </w:r>
      <w:r w:rsidR="00F71DD6" w:rsidRPr="005A0B76">
        <w:rPr>
          <w:rFonts w:ascii="Times New Roman" w:eastAsia="宋体" w:hAnsi="Times New Roman" w:cs="Times New Roman"/>
        </w:rPr>
        <w:t>与</w:t>
      </w:r>
      <w:r w:rsidR="00F46A01">
        <w:rPr>
          <w:rFonts w:ascii="Times New Roman" w:eastAsia="宋体" w:hAnsi="Times New Roman" w:cs="Times New Roman" w:hint="eastAsia"/>
        </w:rPr>
        <w:t>功利性民主</w:t>
      </w:r>
      <w:r w:rsidR="00F71DD6" w:rsidRPr="005A0B76">
        <w:rPr>
          <w:rFonts w:ascii="Times New Roman" w:eastAsia="宋体" w:hAnsi="Times New Roman" w:cs="Times New Roman"/>
        </w:rPr>
        <w:t>”</w:t>
      </w:r>
      <w:r w:rsidR="00690306">
        <w:rPr>
          <w:rFonts w:ascii="Times New Roman" w:eastAsia="宋体" w:hAnsi="Times New Roman" w:cs="Times New Roman" w:hint="eastAsia"/>
        </w:rPr>
        <w:t>的争论。</w:t>
      </w:r>
    </w:p>
    <w:p w:rsidR="003E5208" w:rsidRDefault="006047F2" w:rsidP="001C142C">
      <w:pPr>
        <w:spacing w:line="360" w:lineRule="auto"/>
        <w:rPr>
          <w:rFonts w:ascii="Times New Roman" w:eastAsia="宋体" w:hAnsi="Times New Roman" w:cs="Times New Roman"/>
        </w:rPr>
      </w:pPr>
      <w:r w:rsidRPr="006047F2">
        <w:rPr>
          <w:rFonts w:ascii="Times New Roman" w:eastAsia="宋体" w:hAnsi="Times New Roman" w:cs="Times New Roman"/>
        </w:rPr>
        <w:t>这些研究都忽略了一个重要因素</w:t>
      </w:r>
      <w:r w:rsidRPr="006047F2">
        <w:rPr>
          <w:rFonts w:ascii="Times New Roman" w:eastAsia="宋体" w:hAnsi="Times New Roman" w:cs="Times New Roman"/>
        </w:rPr>
        <w:t>,</w:t>
      </w:r>
      <w:r w:rsidRPr="006047F2">
        <w:rPr>
          <w:rFonts w:ascii="Times New Roman" w:eastAsia="宋体" w:hAnsi="Times New Roman" w:cs="Times New Roman"/>
        </w:rPr>
        <w:t>即年龄、队列和时</w:t>
      </w:r>
      <w:r w:rsidRPr="006047F2">
        <w:rPr>
          <w:rFonts w:ascii="Times New Roman" w:eastAsia="宋体" w:hAnsi="Times New Roman" w:cs="Times New Roman"/>
        </w:rPr>
        <w:t xml:space="preserve">  </w:t>
      </w:r>
      <w:r w:rsidRPr="006047F2">
        <w:rPr>
          <w:rFonts w:ascii="Times New Roman" w:eastAsia="宋体" w:hAnsi="Times New Roman" w:cs="Times New Roman"/>
        </w:rPr>
        <w:t>期的交互作用可能会影响观察到的趋势。此外</w:t>
      </w:r>
      <w:r w:rsidRPr="006047F2">
        <w:rPr>
          <w:rFonts w:ascii="Times New Roman" w:eastAsia="宋体" w:hAnsi="Times New Roman" w:cs="Times New Roman"/>
        </w:rPr>
        <w:t>,</w:t>
      </w:r>
      <w:r w:rsidRPr="006047F2">
        <w:rPr>
          <w:rFonts w:ascii="Times New Roman" w:eastAsia="宋体" w:hAnsi="Times New Roman" w:cs="Times New Roman"/>
        </w:rPr>
        <w:t>这类研究过分聚焦于时期趋势</w:t>
      </w:r>
      <w:r w:rsidRPr="006047F2">
        <w:rPr>
          <w:rFonts w:ascii="Times New Roman" w:eastAsia="宋体" w:hAnsi="Times New Roman" w:cs="Times New Roman"/>
        </w:rPr>
        <w:t>,</w:t>
      </w:r>
      <w:r w:rsidRPr="006047F2">
        <w:rPr>
          <w:rFonts w:ascii="Times New Roman" w:eastAsia="宋体" w:hAnsi="Times New Roman" w:cs="Times New Roman"/>
        </w:rPr>
        <w:t>而忽视主观幸福感在</w:t>
      </w:r>
      <w:r w:rsidRPr="006047F2">
        <w:rPr>
          <w:rFonts w:ascii="Times New Roman" w:eastAsia="宋体" w:hAnsi="Times New Roman" w:cs="Times New Roman"/>
        </w:rPr>
        <w:t xml:space="preserve">  </w:t>
      </w:r>
      <w:r w:rsidRPr="006047F2">
        <w:rPr>
          <w:rFonts w:ascii="Times New Roman" w:eastAsia="宋体" w:hAnsi="Times New Roman" w:cs="Times New Roman"/>
        </w:rPr>
        <w:t>其他时间维度上特别是队列上的变化趋势</w:t>
      </w:r>
    </w:p>
    <w:p w:rsidR="00A67A9A" w:rsidRDefault="00A67A9A" w:rsidP="001C142C">
      <w:pPr>
        <w:spacing w:line="360" w:lineRule="auto"/>
        <w:rPr>
          <w:rFonts w:ascii="Times New Roman" w:eastAsia="宋体" w:hAnsi="Times New Roman" w:cs="Times New Roman"/>
        </w:rPr>
      </w:pPr>
      <w:r>
        <w:rPr>
          <w:rFonts w:ascii="Times New Roman" w:eastAsia="宋体" w:hAnsi="Times New Roman" w:cs="Times New Roman" w:hint="eastAsia"/>
        </w:rPr>
        <w:t xml:space="preserve">3. </w:t>
      </w:r>
      <w:r w:rsidR="004A0C51">
        <w:rPr>
          <w:rFonts w:ascii="Times New Roman" w:eastAsia="宋体" w:hAnsi="Times New Roman" w:cs="Times New Roman" w:hint="eastAsia"/>
        </w:rPr>
        <w:t>政治社会化理论</w:t>
      </w:r>
    </w:p>
    <w:p w:rsidR="004A0C51" w:rsidRDefault="004A0C51" w:rsidP="00D547A6">
      <w:pPr>
        <w:spacing w:line="360" w:lineRule="auto"/>
        <w:ind w:firstLine="420"/>
        <w:rPr>
          <w:rFonts w:ascii="Times New Roman" w:eastAsia="宋体" w:hAnsi="Times New Roman" w:cs="Times New Roman"/>
        </w:rPr>
      </w:pPr>
      <w:r w:rsidRPr="0000048D">
        <w:rPr>
          <w:rFonts w:ascii="Times New Roman" w:eastAsia="宋体" w:hAnsi="Times New Roman" w:cs="Times New Roman"/>
        </w:rPr>
        <w:t>政治社会化，即通过早年接触政治价值观和规范而将其内化，在公民接受民主价值观的过程中起着关键作用。这意味着，虽然政治学习是一个终生的过程，但政治态度和政治行为在很大程度上受到相当年轻时的经历的影响。在所谓的</w:t>
      </w:r>
      <w:r w:rsidRPr="0000048D">
        <w:rPr>
          <w:rFonts w:ascii="Times New Roman" w:eastAsia="宋体" w:hAnsi="Times New Roman" w:cs="Times New Roman"/>
        </w:rPr>
        <w:t>“</w:t>
      </w:r>
      <w:r w:rsidRPr="0000048D">
        <w:rPr>
          <w:rFonts w:ascii="Times New Roman" w:eastAsia="宋体" w:hAnsi="Times New Roman" w:cs="Times New Roman"/>
        </w:rPr>
        <w:t>成长时期</w:t>
      </w:r>
      <w:r w:rsidRPr="0000048D">
        <w:rPr>
          <w:rFonts w:ascii="Times New Roman" w:eastAsia="宋体" w:hAnsi="Times New Roman" w:cs="Times New Roman"/>
        </w:rPr>
        <w:t>”</w:t>
      </w:r>
      <w:r w:rsidRPr="0000048D">
        <w:rPr>
          <w:rFonts w:ascii="Times New Roman" w:eastAsia="宋体" w:hAnsi="Times New Roman" w:cs="Times New Roman"/>
        </w:rPr>
        <w:t>，儿童和年轻人通过他们的个人环境（如父母和学校教育）以及政治事件和政治环境接触到有关政治和政治思想的偏见信息。因此，政治价值观在几代人之间传递。</w:t>
      </w:r>
      <w:r w:rsidRPr="0000048D">
        <w:rPr>
          <w:rFonts w:ascii="Times New Roman" w:eastAsia="宋体" w:hAnsi="Times New Roman" w:cs="Times New Roman"/>
        </w:rPr>
        <w:t xml:space="preserve">Dennis </w:t>
      </w:r>
      <w:r w:rsidRPr="0000048D">
        <w:rPr>
          <w:rFonts w:ascii="Times New Roman" w:eastAsia="宋体" w:hAnsi="Times New Roman" w:cs="Times New Roman"/>
        </w:rPr>
        <w:t>等人。表明由于政治社会化而导致的对民主态度的差异在以后的生活中仍然存在甚至会增加。关于共产主义，</w:t>
      </w:r>
      <w:r w:rsidRPr="0000048D">
        <w:rPr>
          <w:rFonts w:ascii="Times New Roman" w:eastAsia="宋体" w:hAnsi="Times New Roman" w:cs="Times New Roman"/>
        </w:rPr>
        <w:t>Pop-</w:t>
      </w:r>
      <w:proofErr w:type="spellStart"/>
      <w:r w:rsidRPr="0000048D">
        <w:rPr>
          <w:rFonts w:ascii="Times New Roman" w:eastAsia="宋体" w:hAnsi="Times New Roman" w:cs="Times New Roman"/>
        </w:rPr>
        <w:t>Eleches</w:t>
      </w:r>
      <w:proofErr w:type="spellEnd"/>
      <w:r w:rsidRPr="0000048D">
        <w:rPr>
          <w:rFonts w:ascii="Times New Roman" w:eastAsia="宋体" w:hAnsi="Times New Roman" w:cs="Times New Roman"/>
        </w:rPr>
        <w:t xml:space="preserve"> </w:t>
      </w:r>
      <w:r w:rsidRPr="0000048D">
        <w:rPr>
          <w:rFonts w:ascii="Times New Roman" w:eastAsia="宋体" w:hAnsi="Times New Roman" w:cs="Times New Roman"/>
        </w:rPr>
        <w:t>和</w:t>
      </w:r>
      <w:r w:rsidRPr="0000048D">
        <w:rPr>
          <w:rFonts w:ascii="Times New Roman" w:eastAsia="宋体" w:hAnsi="Times New Roman" w:cs="Times New Roman"/>
        </w:rPr>
        <w:t xml:space="preserve"> Tucker </w:t>
      </w:r>
      <w:r w:rsidRPr="0000048D">
        <w:rPr>
          <w:rFonts w:ascii="Times New Roman" w:eastAsia="宋体" w:hAnsi="Times New Roman" w:cs="Times New Roman"/>
        </w:rPr>
        <w:t>发现，</w:t>
      </w:r>
      <w:r w:rsidRPr="0000048D">
        <w:rPr>
          <w:rFonts w:ascii="Times New Roman" w:eastAsia="宋体" w:hAnsi="Times New Roman" w:cs="Times New Roman"/>
        </w:rPr>
        <w:t xml:space="preserve">18 </w:t>
      </w:r>
      <w:r w:rsidRPr="0000048D">
        <w:rPr>
          <w:rFonts w:ascii="Times New Roman" w:eastAsia="宋体" w:hAnsi="Times New Roman" w:cs="Times New Roman"/>
        </w:rPr>
        <w:t>岁之前接触共产主义比成年后接触对以后的政治态度有更为持续的影响</w:t>
      </w:r>
      <w:r w:rsidR="006F7EFF">
        <w:rPr>
          <w:rFonts w:ascii="Times New Roman" w:eastAsia="宋体" w:hAnsi="Times New Roman" w:cs="Times New Roman" w:hint="eastAsia"/>
        </w:rPr>
        <w:t>。</w:t>
      </w:r>
    </w:p>
    <w:p w:rsidR="00D547A6" w:rsidRPr="00E0418B" w:rsidRDefault="00D547A6" w:rsidP="00D547A6">
      <w:pPr>
        <w:spacing w:line="360" w:lineRule="auto"/>
        <w:ind w:firstLine="420"/>
        <w:rPr>
          <w:rFonts w:ascii="Times New Roman" w:eastAsia="宋体" w:hAnsi="Times New Roman" w:cs="Times New Roman"/>
        </w:rPr>
      </w:pPr>
    </w:p>
    <w:p w:rsidR="00C25ED8" w:rsidRDefault="00C25ED8" w:rsidP="00C25ED8">
      <w:pPr>
        <w:spacing w:line="360" w:lineRule="auto"/>
        <w:ind w:firstLineChars="200" w:firstLine="420"/>
        <w:rPr>
          <w:rFonts w:ascii="Times New Roman" w:eastAsia="宋体" w:hAnsi="Times New Roman" w:cs="Times New Roman"/>
        </w:rPr>
      </w:pPr>
    </w:p>
    <w:p w:rsidR="00160E33" w:rsidRDefault="00876CE9" w:rsidP="00C25ED8">
      <w:pPr>
        <w:spacing w:line="360" w:lineRule="auto"/>
        <w:ind w:firstLineChars="200" w:firstLine="420"/>
        <w:rPr>
          <w:rFonts w:ascii="Times New Roman" w:eastAsia="宋体" w:hAnsi="Times New Roman" w:cs="Times New Roman"/>
        </w:rPr>
      </w:pPr>
      <w:r w:rsidRPr="00C41171">
        <w:rPr>
          <w:rFonts w:ascii="Times New Roman" w:eastAsia="宋体" w:hAnsi="Times New Roman" w:cs="Times New Roman" w:hint="eastAsia"/>
        </w:rPr>
        <w:t>公民对民主的理解可能会随着时间</w:t>
      </w:r>
      <w:r>
        <w:rPr>
          <w:rFonts w:ascii="Times New Roman" w:eastAsia="宋体" w:hAnsi="Times New Roman" w:cs="Times New Roman" w:hint="eastAsia"/>
        </w:rPr>
        <w:t>和世代</w:t>
      </w:r>
      <w:r w:rsidRPr="00C41171">
        <w:rPr>
          <w:rFonts w:ascii="Times New Roman" w:eastAsia="宋体" w:hAnsi="Times New Roman" w:cs="Times New Roman" w:hint="eastAsia"/>
        </w:rPr>
        <w:t>的推移而改变</w:t>
      </w:r>
      <w:r>
        <w:rPr>
          <w:rFonts w:ascii="Times New Roman" w:eastAsia="宋体" w:hAnsi="Times New Roman" w:cs="Times New Roman" w:hint="eastAsia"/>
        </w:rPr>
        <w:t>。公民的民主观念并不是一成不变的，而是动态变化的。随着经济的发展和生活水平的提高，</w:t>
      </w:r>
      <w:r w:rsidRPr="006802DA">
        <w:rPr>
          <w:rFonts w:ascii="Times New Roman" w:eastAsia="宋体" w:hAnsi="Times New Roman" w:cs="Times New Roman" w:hint="eastAsia"/>
        </w:rPr>
        <w:t>主</w:t>
      </w:r>
      <w:r w:rsidRPr="006802DA">
        <w:rPr>
          <w:rFonts w:ascii="Times New Roman" w:eastAsia="宋体" w:hAnsi="Times New Roman" w:cs="Times New Roman"/>
        </w:rPr>
        <w:t>要由物质匮乏</w:t>
      </w:r>
      <w:r>
        <w:rPr>
          <w:rFonts w:ascii="Times New Roman" w:eastAsia="宋体" w:hAnsi="Times New Roman" w:cs="Times New Roman" w:hint="eastAsia"/>
        </w:rPr>
        <w:t>和黄油面包驱动</w:t>
      </w:r>
      <w:r w:rsidRPr="006802DA">
        <w:rPr>
          <w:rFonts w:ascii="Times New Roman" w:eastAsia="宋体" w:hAnsi="Times New Roman" w:cs="Times New Roman"/>
        </w:rPr>
        <w:t>的</w:t>
      </w:r>
      <w:r w:rsidRPr="006802DA">
        <w:rPr>
          <w:rFonts w:ascii="Times New Roman" w:eastAsia="宋体" w:hAnsi="Times New Roman" w:cs="Times New Roman"/>
        </w:rPr>
        <w:t>“</w:t>
      </w:r>
      <w:r w:rsidRPr="006802DA">
        <w:rPr>
          <w:rFonts w:ascii="Times New Roman" w:eastAsia="宋体" w:hAnsi="Times New Roman" w:cs="Times New Roman"/>
        </w:rPr>
        <w:t>腹中政治</w:t>
      </w:r>
      <w:r w:rsidRPr="006802DA">
        <w:rPr>
          <w:rFonts w:ascii="Times New Roman" w:eastAsia="宋体" w:hAnsi="Times New Roman" w:cs="Times New Roman"/>
        </w:rPr>
        <w:t>”</w:t>
      </w:r>
      <w:r>
        <w:rPr>
          <w:rFonts w:ascii="Times New Roman" w:eastAsia="宋体" w:hAnsi="Times New Roman" w:cs="Times New Roman" w:hint="eastAsia"/>
        </w:rPr>
        <w:t>会逐渐让位于强调程序和自由的“体面政治”。</w:t>
      </w:r>
      <w:r w:rsidR="00C25ED8" w:rsidRPr="00C25ED8">
        <w:rPr>
          <w:rFonts w:ascii="Times New Roman" w:eastAsia="宋体" w:hAnsi="Times New Roman" w:cs="Times New Roman" w:hint="eastAsia"/>
        </w:rPr>
        <w:t xml:space="preserve"> </w:t>
      </w:r>
    </w:p>
    <w:p w:rsidR="00C25ED8" w:rsidRPr="00C25ED8" w:rsidRDefault="00C25ED8" w:rsidP="00C25ED8">
      <w:pPr>
        <w:spacing w:line="360" w:lineRule="auto"/>
        <w:ind w:firstLineChars="200" w:firstLine="420"/>
        <w:rPr>
          <w:rFonts w:ascii="Times New Roman" w:eastAsia="宋体" w:hAnsi="Times New Roman" w:cs="Times New Roman"/>
        </w:rPr>
      </w:pPr>
      <w:r w:rsidRPr="00C25ED8">
        <w:rPr>
          <w:rFonts w:ascii="Times New Roman" w:eastAsia="宋体" w:hAnsi="Times New Roman" w:cs="Times New Roman" w:hint="eastAsia"/>
        </w:rPr>
        <w:t>由于该研究使用的是</w:t>
      </w:r>
    </w:p>
    <w:p w:rsidR="009E0CE2" w:rsidRPr="00C25ED8" w:rsidRDefault="009E0CE2" w:rsidP="00267585">
      <w:pPr>
        <w:spacing w:line="360" w:lineRule="auto"/>
        <w:ind w:firstLineChars="200" w:firstLine="420"/>
        <w:rPr>
          <w:rFonts w:ascii="Times New Roman" w:eastAsia="宋体" w:hAnsi="Times New Roman" w:cs="Times New Roman"/>
        </w:rPr>
      </w:pPr>
    </w:p>
    <w:p w:rsidR="00F17C54" w:rsidRDefault="00F17C54" w:rsidP="00267585">
      <w:pPr>
        <w:spacing w:line="360" w:lineRule="auto"/>
        <w:ind w:firstLineChars="200" w:firstLine="420"/>
        <w:rPr>
          <w:rFonts w:ascii="Times New Roman" w:eastAsia="宋体" w:hAnsi="Times New Roman" w:cs="Times New Roman"/>
        </w:rPr>
      </w:pPr>
      <w:r>
        <w:rPr>
          <w:rFonts w:ascii="Times New Roman" w:eastAsia="宋体" w:hAnsi="Times New Roman" w:cs="Times New Roman" w:hint="eastAsia"/>
        </w:rPr>
        <w:t>随着中国经济的发展，我们认为</w:t>
      </w:r>
      <w:r w:rsidR="00D9001F">
        <w:rPr>
          <w:rFonts w:ascii="Times New Roman" w:eastAsia="宋体" w:hAnsi="Times New Roman" w:cs="Times New Roman" w:hint="eastAsia"/>
        </w:rPr>
        <w:t>年轻一代的</w:t>
      </w:r>
      <w:r w:rsidR="007A6958">
        <w:rPr>
          <w:rFonts w:ascii="Times New Roman" w:eastAsia="宋体" w:hAnsi="Times New Roman" w:cs="Times New Roman" w:hint="eastAsia"/>
        </w:rPr>
        <w:t>公众</w:t>
      </w:r>
    </w:p>
    <w:p w:rsidR="00565DD0" w:rsidRDefault="00565DD0" w:rsidP="00267585">
      <w:pPr>
        <w:spacing w:line="360" w:lineRule="auto"/>
        <w:ind w:firstLineChars="200" w:firstLine="420"/>
        <w:rPr>
          <w:rFonts w:ascii="Times New Roman" w:eastAsia="宋体" w:hAnsi="Times New Roman" w:cs="Times New Roman"/>
        </w:rPr>
      </w:pPr>
      <w:r w:rsidRPr="00565DD0">
        <w:rPr>
          <w:rFonts w:ascii="Times New Roman" w:eastAsia="宋体" w:hAnsi="Times New Roman" w:cs="Times New Roman" w:hint="eastAsia"/>
        </w:rPr>
        <w:t>出生队列效应可以与时期效应共存这一事实并不直观，而且往往被忽视，但它解释了一个看似矛盾的现象，即经济因素不能解释为什么特定的人会投票给民粹主义政党</w:t>
      </w:r>
      <w:r w:rsidRPr="00565DD0">
        <w:rPr>
          <w:rFonts w:ascii="Times New Roman" w:eastAsia="宋体" w:hAnsi="Times New Roman" w:cs="Times New Roman"/>
        </w:rPr>
        <w:t>——</w:t>
      </w:r>
      <w:r w:rsidRPr="00565DD0">
        <w:rPr>
          <w:rFonts w:ascii="Times New Roman" w:eastAsia="宋体" w:hAnsi="Times New Roman" w:cs="Times New Roman" w:hint="eastAsia"/>
        </w:rPr>
        <w:t>但在很大程度上解释了为什么民粹主义投票现在比过去强大得多</w:t>
      </w:r>
      <w:r w:rsidR="00160E33">
        <w:rPr>
          <w:rFonts w:ascii="Times New Roman" w:eastAsia="宋体" w:hAnsi="Times New Roman" w:cs="Times New Roman" w:hint="eastAsia"/>
        </w:rPr>
        <w:t>。</w:t>
      </w:r>
    </w:p>
    <w:p w:rsidR="00A67A9A" w:rsidRPr="009D3B34" w:rsidRDefault="00A67A9A" w:rsidP="001C142C">
      <w:pPr>
        <w:spacing w:line="360" w:lineRule="auto"/>
        <w:rPr>
          <w:rFonts w:ascii="Times New Roman" w:eastAsia="宋体" w:hAnsi="Times New Roman" w:cs="Times New Roman"/>
        </w:rPr>
      </w:pPr>
    </w:p>
    <w:p w:rsidR="005E647A" w:rsidRDefault="00D11621" w:rsidP="005E647A">
      <w:pPr>
        <w:rPr>
          <w:rFonts w:ascii="Times New Roman" w:eastAsia="宋体" w:hAnsi="Times New Roman" w:cs="Times New Roman"/>
        </w:rPr>
      </w:pPr>
      <w:r>
        <w:rPr>
          <w:rFonts w:ascii="Times New Roman" w:eastAsia="宋体" w:hAnsi="Times New Roman" w:cs="Times New Roman" w:hint="eastAsia"/>
        </w:rPr>
        <w:t xml:space="preserve">4 </w:t>
      </w:r>
      <w:r>
        <w:rPr>
          <w:rFonts w:ascii="Times New Roman" w:eastAsia="宋体" w:hAnsi="Times New Roman" w:cs="Times New Roman" w:hint="eastAsia"/>
        </w:rPr>
        <w:t>方法</w:t>
      </w:r>
    </w:p>
    <w:p w:rsidR="00632873" w:rsidRDefault="0097121B" w:rsidP="00853874">
      <w:pPr>
        <w:spacing w:line="360" w:lineRule="auto"/>
        <w:ind w:firstLineChars="200" w:firstLine="420"/>
        <w:rPr>
          <w:rFonts w:ascii="Times New Roman" w:eastAsia="宋体" w:hAnsi="Times New Roman" w:cs="Times New Roman"/>
        </w:rPr>
      </w:pPr>
      <w:r w:rsidRPr="0000048D">
        <w:rPr>
          <w:rFonts w:ascii="Times New Roman" w:eastAsia="宋体" w:hAnsi="Times New Roman" w:cs="Times New Roman"/>
        </w:rPr>
        <w:t>政治社会化</w:t>
      </w:r>
      <w:r>
        <w:rPr>
          <w:rFonts w:ascii="Times New Roman" w:eastAsia="宋体" w:hAnsi="Times New Roman" w:cs="Times New Roman" w:hint="eastAsia"/>
        </w:rPr>
        <w:t>理论认为</w:t>
      </w:r>
      <w:r w:rsidRPr="0000048D">
        <w:rPr>
          <w:rFonts w:ascii="Times New Roman" w:eastAsia="宋体" w:hAnsi="Times New Roman" w:cs="Times New Roman"/>
        </w:rPr>
        <w:t>，</w:t>
      </w:r>
      <w:r>
        <w:rPr>
          <w:rFonts w:ascii="Times New Roman" w:eastAsia="宋体" w:hAnsi="Times New Roman" w:cs="Times New Roman" w:hint="eastAsia"/>
        </w:rPr>
        <w:t>个人的政治态度和政治行为在很大程度上受到年轻时所处的宏观环境（经济发展情况、物质匮乏程度）和</w:t>
      </w:r>
      <w:r w:rsidRPr="0000048D">
        <w:rPr>
          <w:rFonts w:ascii="Times New Roman" w:eastAsia="宋体" w:hAnsi="Times New Roman" w:cs="Times New Roman"/>
        </w:rPr>
        <w:t>个人</w:t>
      </w:r>
      <w:r>
        <w:rPr>
          <w:rFonts w:ascii="Times New Roman" w:eastAsia="宋体" w:hAnsi="Times New Roman" w:cs="Times New Roman" w:hint="eastAsia"/>
        </w:rPr>
        <w:t>环境</w:t>
      </w:r>
      <w:r w:rsidRPr="0000048D">
        <w:rPr>
          <w:rFonts w:ascii="Times New Roman" w:eastAsia="宋体" w:hAnsi="Times New Roman" w:cs="Times New Roman"/>
        </w:rPr>
        <w:t>（父母</w:t>
      </w:r>
      <w:r>
        <w:rPr>
          <w:rFonts w:ascii="Times New Roman" w:eastAsia="宋体" w:hAnsi="Times New Roman" w:cs="Times New Roman" w:hint="eastAsia"/>
        </w:rPr>
        <w:t>、</w:t>
      </w:r>
      <w:r w:rsidRPr="0000048D">
        <w:rPr>
          <w:rFonts w:ascii="Times New Roman" w:eastAsia="宋体" w:hAnsi="Times New Roman" w:cs="Times New Roman"/>
        </w:rPr>
        <w:t>学校教育</w:t>
      </w:r>
      <w:r>
        <w:rPr>
          <w:rFonts w:ascii="Times New Roman" w:eastAsia="宋体" w:hAnsi="Times New Roman" w:cs="Times New Roman" w:hint="eastAsia"/>
        </w:rPr>
        <w:t>、朋辈</w:t>
      </w:r>
      <w:r w:rsidRPr="0000048D">
        <w:rPr>
          <w:rFonts w:ascii="Times New Roman" w:eastAsia="宋体" w:hAnsi="Times New Roman" w:cs="Times New Roman"/>
        </w:rPr>
        <w:t>）</w:t>
      </w:r>
      <w:r>
        <w:rPr>
          <w:rFonts w:ascii="Times New Roman" w:eastAsia="宋体" w:hAnsi="Times New Roman" w:cs="Times New Roman" w:hint="eastAsia"/>
        </w:rPr>
        <w:t>的影响。</w:t>
      </w:r>
      <w:r w:rsidRPr="0000048D">
        <w:rPr>
          <w:rFonts w:ascii="Times New Roman" w:eastAsia="宋体" w:hAnsi="Times New Roman" w:cs="Times New Roman"/>
        </w:rPr>
        <w:t>这意味着，虽然政治学习是一个终生的过程，但政治态度和政治行为在很大程度上受到相当年轻时的经历的影响。</w:t>
      </w:r>
      <w:r w:rsidR="009260DD">
        <w:rPr>
          <w:rFonts w:ascii="Times New Roman" w:eastAsia="宋体" w:hAnsi="Times New Roman" w:cs="Times New Roman" w:hint="eastAsia"/>
        </w:rPr>
        <w:t>如</w:t>
      </w:r>
      <w:r w:rsidR="009260DD" w:rsidRPr="00E925BB">
        <w:rPr>
          <w:rFonts w:ascii="Times New Roman" w:eastAsia="宋体" w:hAnsi="Times New Roman" w:cs="Times New Roman" w:hint="eastAsia"/>
        </w:rPr>
        <w:t>萨克</w:t>
      </w:r>
      <w:r w:rsidR="009260DD">
        <w:rPr>
          <w:rFonts w:ascii="Times New Roman" w:eastAsia="宋体" w:hAnsi="Times New Roman" w:cs="Times New Roman" w:hint="eastAsia"/>
        </w:rPr>
        <w:t>通过对东西德不同世代持有民主观念的实验分析发现，</w:t>
      </w:r>
      <w:r w:rsidR="009260DD" w:rsidRPr="00E925BB">
        <w:rPr>
          <w:rFonts w:ascii="Times New Roman" w:eastAsia="宋体" w:hAnsi="Times New Roman" w:cs="Times New Roman" w:hint="eastAsia"/>
        </w:rPr>
        <w:t>对于较年长的群体而言，在民主德国长大的人比在西德长大的人更支持社会主义价值观</w:t>
      </w:r>
      <w:r w:rsidR="009260DD">
        <w:rPr>
          <w:rFonts w:ascii="Times New Roman" w:eastAsia="宋体" w:hAnsi="Times New Roman" w:cs="Times New Roman" w:hint="eastAsia"/>
        </w:rPr>
        <w:t>，而</w:t>
      </w:r>
      <w:r w:rsidR="009260DD" w:rsidRPr="001A2BBE">
        <w:rPr>
          <w:rFonts w:ascii="Times New Roman" w:eastAsia="宋体" w:hAnsi="Times New Roman" w:cs="Times New Roman" w:hint="eastAsia"/>
        </w:rPr>
        <w:t>对于</w:t>
      </w:r>
      <w:r w:rsidR="009260DD" w:rsidRPr="001A2BBE">
        <w:rPr>
          <w:rFonts w:ascii="Times New Roman" w:eastAsia="宋体" w:hAnsi="Times New Roman" w:cs="Times New Roman"/>
        </w:rPr>
        <w:t xml:space="preserve"> 1985 </w:t>
      </w:r>
      <w:r w:rsidR="009260DD" w:rsidRPr="001A2BBE">
        <w:rPr>
          <w:rFonts w:ascii="Times New Roman" w:eastAsia="宋体" w:hAnsi="Times New Roman" w:cs="Times New Roman" w:hint="eastAsia"/>
        </w:rPr>
        <w:t>年或之后出生的最年轻的一批人来说，</w:t>
      </w:r>
      <w:r w:rsidR="009260DD">
        <w:rPr>
          <w:rFonts w:ascii="Times New Roman" w:eastAsia="宋体" w:hAnsi="Times New Roman" w:cs="Times New Roman" w:hint="eastAsia"/>
        </w:rPr>
        <w:t>由于</w:t>
      </w:r>
      <w:r w:rsidR="009260DD" w:rsidRPr="001A2BBE">
        <w:rPr>
          <w:rFonts w:ascii="Times New Roman" w:eastAsia="宋体" w:hAnsi="Times New Roman" w:cs="Times New Roman" w:hint="eastAsia"/>
        </w:rPr>
        <w:t>他们在统一的德国接受了社会化教育，因此他们对自由民主和社会主义民主</w:t>
      </w:r>
      <w:r w:rsidR="009260DD">
        <w:rPr>
          <w:rFonts w:ascii="Times New Roman" w:eastAsia="宋体" w:hAnsi="Times New Roman" w:cs="Times New Roman" w:hint="eastAsia"/>
        </w:rPr>
        <w:t>观</w:t>
      </w:r>
      <w:r w:rsidR="009260DD" w:rsidRPr="001A2BBE">
        <w:rPr>
          <w:rFonts w:ascii="Times New Roman" w:eastAsia="宋体" w:hAnsi="Times New Roman" w:cs="Times New Roman" w:hint="eastAsia"/>
        </w:rPr>
        <w:t>的支持程度</w:t>
      </w:r>
      <w:r w:rsidR="009260DD">
        <w:rPr>
          <w:rFonts w:ascii="Times New Roman" w:eastAsia="宋体" w:hAnsi="Times New Roman" w:cs="Times New Roman" w:hint="eastAsia"/>
        </w:rPr>
        <w:t>并无</w:t>
      </w:r>
      <w:r w:rsidR="009260DD" w:rsidRPr="001A2BBE">
        <w:rPr>
          <w:rFonts w:ascii="Times New Roman" w:eastAsia="宋体" w:hAnsi="Times New Roman" w:cs="Times New Roman" w:hint="eastAsia"/>
        </w:rPr>
        <w:t>差异。</w:t>
      </w:r>
      <w:r w:rsidR="009260DD">
        <w:rPr>
          <w:rFonts w:ascii="Times New Roman" w:eastAsia="宋体" w:hAnsi="Times New Roman" w:cs="Times New Roman" w:hint="eastAsia"/>
        </w:rPr>
        <w:t>可见</w:t>
      </w:r>
      <w:r w:rsidR="00825C24">
        <w:rPr>
          <w:rFonts w:ascii="Times New Roman" w:eastAsia="宋体" w:hAnsi="Times New Roman" w:cs="Times New Roman" w:hint="eastAsia"/>
        </w:rPr>
        <w:t>，</w:t>
      </w:r>
      <w:r w:rsidR="001727F7" w:rsidRPr="001727F7">
        <w:rPr>
          <w:rFonts w:ascii="Times New Roman" w:eastAsia="宋体" w:hAnsi="Times New Roman" w:cs="Times New Roman"/>
        </w:rPr>
        <w:t>由于</w:t>
      </w:r>
      <w:r w:rsidR="007C5221">
        <w:rPr>
          <w:rFonts w:ascii="Times New Roman" w:eastAsia="宋体" w:hAnsi="Times New Roman" w:cs="Times New Roman" w:hint="eastAsia"/>
        </w:rPr>
        <w:t>不同</w:t>
      </w:r>
      <w:r w:rsidR="001727F7" w:rsidRPr="001727F7">
        <w:rPr>
          <w:rFonts w:ascii="Times New Roman" w:eastAsia="宋体" w:hAnsi="Times New Roman" w:cs="Times New Roman"/>
        </w:rPr>
        <w:t>出生队列</w:t>
      </w:r>
      <w:r w:rsidR="00CB1547">
        <w:rPr>
          <w:rFonts w:ascii="Times New Roman" w:eastAsia="宋体" w:hAnsi="Times New Roman" w:cs="Times New Roman" w:hint="eastAsia"/>
        </w:rPr>
        <w:t>所处的社会发展条件不同，导致</w:t>
      </w:r>
      <w:r w:rsidR="0046745E" w:rsidRPr="0000048D">
        <w:rPr>
          <w:rFonts w:ascii="Times New Roman" w:eastAsia="宋体" w:hAnsi="Times New Roman" w:cs="Times New Roman"/>
        </w:rPr>
        <w:t>公民</w:t>
      </w:r>
      <w:r w:rsidR="000A7011">
        <w:rPr>
          <w:rFonts w:ascii="Times New Roman" w:eastAsia="宋体" w:hAnsi="Times New Roman" w:cs="Times New Roman" w:hint="eastAsia"/>
        </w:rPr>
        <w:t>在日后形成了不同的</w:t>
      </w:r>
      <w:r w:rsidR="0046745E" w:rsidRPr="0000048D">
        <w:rPr>
          <w:rFonts w:ascii="Times New Roman" w:eastAsia="宋体" w:hAnsi="Times New Roman" w:cs="Times New Roman"/>
        </w:rPr>
        <w:t>民主价值观</w:t>
      </w:r>
      <w:r w:rsidR="007A60B5">
        <w:rPr>
          <w:rFonts w:ascii="Times New Roman" w:eastAsia="宋体" w:hAnsi="Times New Roman" w:cs="Times New Roman" w:hint="eastAsia"/>
        </w:rPr>
        <w:t>。</w:t>
      </w:r>
      <w:r w:rsidR="00632873">
        <w:rPr>
          <w:rFonts w:ascii="Times New Roman" w:eastAsia="宋体" w:hAnsi="Times New Roman" w:cs="Times New Roman" w:hint="eastAsia"/>
        </w:rPr>
        <w:t>XX</w:t>
      </w:r>
      <w:r w:rsidR="00632873">
        <w:rPr>
          <w:rFonts w:ascii="Times New Roman" w:eastAsia="宋体" w:hAnsi="Times New Roman" w:cs="Times New Roman" w:hint="eastAsia"/>
        </w:rPr>
        <w:t>的研究也表示，</w:t>
      </w:r>
    </w:p>
    <w:p w:rsidR="001A2BBE" w:rsidRDefault="00853874" w:rsidP="00853874">
      <w:pPr>
        <w:spacing w:line="360" w:lineRule="auto"/>
        <w:ind w:firstLineChars="200" w:firstLine="420"/>
        <w:rPr>
          <w:rFonts w:ascii="Times New Roman" w:eastAsia="宋体" w:hAnsi="Times New Roman" w:cs="Times New Roman"/>
        </w:rPr>
      </w:pPr>
      <w:r>
        <w:rPr>
          <w:rFonts w:ascii="Times New Roman" w:eastAsia="宋体" w:hAnsi="Times New Roman" w:cs="Times New Roman" w:hint="eastAsia"/>
        </w:rPr>
        <w:t>但</w:t>
      </w:r>
      <w:r w:rsidR="00632873">
        <w:rPr>
          <w:rFonts w:ascii="Times New Roman" w:eastAsia="宋体" w:hAnsi="Times New Roman" w:cs="Times New Roman" w:hint="eastAsia"/>
        </w:rPr>
        <w:t>现有</w:t>
      </w:r>
      <w:r w:rsidR="00160E33">
        <w:rPr>
          <w:rFonts w:ascii="Times New Roman" w:eastAsia="宋体" w:hAnsi="Times New Roman" w:cs="Times New Roman" w:hint="eastAsia"/>
        </w:rPr>
        <w:t>研究主要采用</w:t>
      </w:r>
      <w:r w:rsidR="0030010B" w:rsidRPr="00C25ED8">
        <w:rPr>
          <w:rFonts w:ascii="Times New Roman" w:eastAsia="宋体" w:hAnsi="Times New Roman" w:cs="Times New Roman" w:hint="eastAsia"/>
        </w:rPr>
        <w:t>横截面数据，因此无法将年龄、时期和队列效应区分开来</w:t>
      </w:r>
      <w:r w:rsidR="003A2302">
        <w:rPr>
          <w:rFonts w:ascii="Times New Roman" w:eastAsia="宋体" w:hAnsi="Times New Roman" w:cs="Times New Roman" w:hint="eastAsia"/>
        </w:rPr>
        <w:t>。</w:t>
      </w:r>
    </w:p>
    <w:p w:rsidR="002B7D2C" w:rsidRPr="002B7D2C" w:rsidRDefault="002B7D2C" w:rsidP="002B7D2C">
      <w:pPr>
        <w:spacing w:line="360" w:lineRule="auto"/>
        <w:ind w:firstLineChars="200" w:firstLine="420"/>
        <w:rPr>
          <w:rFonts w:ascii="Times New Roman" w:eastAsia="宋体" w:hAnsi="Times New Roman" w:cs="Times New Roman"/>
        </w:rPr>
      </w:pPr>
      <w:r w:rsidRPr="002B7D2C">
        <w:rPr>
          <w:rFonts w:ascii="Times New Roman" w:eastAsia="宋体" w:hAnsi="Times New Roman" w:cs="Times New Roman" w:hint="eastAsia"/>
        </w:rPr>
        <w:t>因此，对于</w:t>
      </w:r>
      <w:r>
        <w:rPr>
          <w:rFonts w:ascii="Times New Roman" w:eastAsia="宋体" w:hAnsi="Times New Roman" w:cs="Times New Roman" w:hint="eastAsia"/>
        </w:rPr>
        <w:t>不同时期的经济发展状况</w:t>
      </w:r>
      <w:r w:rsidRPr="002B7D2C">
        <w:rPr>
          <w:rFonts w:ascii="Times New Roman" w:eastAsia="宋体" w:hAnsi="Times New Roman" w:cs="Times New Roman" w:hint="eastAsia"/>
        </w:rPr>
        <w:t>如何塑造公民所持有的民主观念，以及这些社会化效应的可持续性如何，我们可以获得新的见解。</w:t>
      </w:r>
    </w:p>
    <w:p w:rsidR="002B7D2C" w:rsidRPr="002B7D2C" w:rsidRDefault="002B7D2C" w:rsidP="001A2BBE">
      <w:pPr>
        <w:spacing w:line="360" w:lineRule="auto"/>
        <w:ind w:firstLineChars="200" w:firstLine="420"/>
        <w:rPr>
          <w:rFonts w:ascii="Times New Roman" w:eastAsia="宋体" w:hAnsi="Times New Roman" w:cs="Times New Roman" w:hint="eastAsia"/>
        </w:rPr>
      </w:pPr>
    </w:p>
    <w:p w:rsidR="008B6353" w:rsidRPr="001A2BBE" w:rsidRDefault="008B6353" w:rsidP="0030010B">
      <w:pPr>
        <w:spacing w:line="360" w:lineRule="auto"/>
        <w:ind w:firstLineChars="200" w:firstLine="420"/>
        <w:rPr>
          <w:rFonts w:ascii="Times New Roman" w:eastAsia="宋体" w:hAnsi="Times New Roman" w:cs="Times New Roman" w:hint="eastAsia"/>
        </w:rPr>
      </w:pPr>
    </w:p>
    <w:p w:rsidR="00160E33" w:rsidRPr="0030010B" w:rsidRDefault="00160E33" w:rsidP="00B157AD">
      <w:pPr>
        <w:spacing w:line="360" w:lineRule="auto"/>
        <w:rPr>
          <w:rFonts w:ascii="Times New Roman" w:eastAsia="宋体" w:hAnsi="Times New Roman" w:cs="Times New Roman"/>
          <w:b/>
          <w:bCs/>
        </w:rPr>
      </w:pPr>
    </w:p>
    <w:p w:rsidR="002E2169" w:rsidRDefault="002E2169" w:rsidP="00B157AD">
      <w:pPr>
        <w:spacing w:line="360" w:lineRule="auto"/>
        <w:rPr>
          <w:rFonts w:ascii="Times New Roman" w:eastAsia="宋体" w:hAnsi="Times New Roman" w:cs="Times New Roman"/>
        </w:rPr>
      </w:pPr>
      <w:r>
        <w:rPr>
          <w:rFonts w:ascii="Times New Roman" w:eastAsia="宋体" w:hAnsi="Times New Roman" w:cs="Times New Roman" w:hint="eastAsia"/>
        </w:rPr>
        <w:t>现有研究主要</w:t>
      </w:r>
      <w:r w:rsidR="009A0AD7">
        <w:rPr>
          <w:rFonts w:ascii="Times New Roman" w:eastAsia="宋体" w:hAnsi="Times New Roman" w:cs="Times New Roman" w:hint="eastAsia"/>
        </w:rPr>
        <w:t>集中</w:t>
      </w:r>
    </w:p>
    <w:p w:rsidR="006B549D" w:rsidRDefault="006B549D" w:rsidP="00B157AD">
      <w:pPr>
        <w:spacing w:line="360" w:lineRule="auto"/>
        <w:rPr>
          <w:rFonts w:ascii="Times New Roman" w:eastAsia="宋体" w:hAnsi="Times New Roman" w:cs="Times New Roman"/>
        </w:rPr>
      </w:pPr>
      <w:r w:rsidRPr="006B549D">
        <w:rPr>
          <w:rFonts w:ascii="Times New Roman" w:eastAsia="宋体" w:hAnsi="Times New Roman" w:cs="Times New Roman"/>
        </w:rPr>
        <w:t>有史以来规模最大的队列分析之一，追踪了六个西欧国家民众从物质主义价值观向后物质主义价值观的转变，分析了从</w:t>
      </w:r>
      <w:r w:rsidRPr="006B549D">
        <w:rPr>
          <w:rFonts w:ascii="Times New Roman" w:eastAsia="宋体" w:hAnsi="Times New Roman" w:cs="Times New Roman"/>
        </w:rPr>
        <w:t xml:space="preserve"> 1970 </w:t>
      </w:r>
      <w:r w:rsidRPr="006B549D">
        <w:rPr>
          <w:rFonts w:ascii="Times New Roman" w:eastAsia="宋体" w:hAnsi="Times New Roman" w:cs="Times New Roman"/>
        </w:rPr>
        <w:t>年到</w:t>
      </w:r>
      <w:r w:rsidRPr="006B549D">
        <w:rPr>
          <w:rFonts w:ascii="Times New Roman" w:eastAsia="宋体" w:hAnsi="Times New Roman" w:cs="Times New Roman"/>
        </w:rPr>
        <w:t xml:space="preserve"> 2008 </w:t>
      </w:r>
      <w:r w:rsidRPr="006B549D">
        <w:rPr>
          <w:rFonts w:ascii="Times New Roman" w:eastAsia="宋体" w:hAnsi="Times New Roman" w:cs="Times New Roman"/>
        </w:rPr>
        <w:t>年几乎每年进行的调查，采访了数十万名受访</w:t>
      </w:r>
      <w:r w:rsidRPr="006B549D">
        <w:rPr>
          <w:rFonts w:ascii="Times New Roman" w:eastAsia="宋体" w:hAnsi="Times New Roman" w:cs="Times New Roman"/>
        </w:rPr>
        <w:lastRenderedPageBreak/>
        <w:t>者。从一开始，年轻出生队列就比年长出生队列更具后物质主义倾向，并且一直如此。队列分析显示，经过近四十年，出生队列仍然和开始时一样具有后物质主义倾向。他们并没有随着年龄的增长变得更加物质主义：没有生命周期效应的证据。因此，代际人口更替带来了从物质主义价值观向后物质主义价值观的大规模长期转变。但反映当前经济状况的强烈时期效应也很明显。从</w:t>
      </w:r>
      <w:r w:rsidRPr="006B549D">
        <w:rPr>
          <w:rFonts w:ascii="Times New Roman" w:eastAsia="宋体" w:hAnsi="Times New Roman" w:cs="Times New Roman"/>
        </w:rPr>
        <w:t xml:space="preserve"> 1970 </w:t>
      </w:r>
      <w:r w:rsidRPr="006B549D">
        <w:rPr>
          <w:rFonts w:ascii="Times New Roman" w:eastAsia="宋体" w:hAnsi="Times New Roman" w:cs="Times New Roman"/>
        </w:rPr>
        <w:t>年到</w:t>
      </w:r>
      <w:r w:rsidRPr="006B549D">
        <w:rPr>
          <w:rFonts w:ascii="Times New Roman" w:eastAsia="宋体" w:hAnsi="Times New Roman" w:cs="Times New Roman"/>
        </w:rPr>
        <w:t xml:space="preserve"> 1980 </w:t>
      </w:r>
      <w:r w:rsidRPr="006B549D">
        <w:rPr>
          <w:rFonts w:ascii="Times New Roman" w:eastAsia="宋体" w:hAnsi="Times New Roman" w:cs="Times New Roman"/>
        </w:rPr>
        <w:t>年，由于严重的经济衰退，整个人口变得更加物质主义，但随着随后的经济复苏，后物质主义者的比例有所恢复。在每个时间点，年轻一代都比年长一代（更有可能支持排外政党）更倾向于后物质主义（也更有可能支持绿党）。但在任何时间点，当前的社会经济条件都可能使整个人口更加（或更少）物质主义</w:t>
      </w:r>
      <w:r w:rsidRPr="006B549D">
        <w:rPr>
          <w:rFonts w:ascii="Times New Roman" w:eastAsia="宋体" w:hAnsi="Times New Roman" w:cs="Times New Roman"/>
        </w:rPr>
        <w:t>——</w:t>
      </w:r>
      <w:r w:rsidRPr="006B549D">
        <w:rPr>
          <w:rFonts w:ascii="Times New Roman" w:eastAsia="宋体" w:hAnsi="Times New Roman" w:cs="Times New Roman"/>
        </w:rPr>
        <w:t>也更有可能（或更少）支持排外政党。</w:t>
      </w:r>
      <w:r w:rsidR="00EA7435" w:rsidRPr="00EA7435">
        <w:rPr>
          <w:rFonts w:ascii="Times New Roman" w:eastAsia="宋体" w:hAnsi="Times New Roman" w:cs="Times New Roman"/>
        </w:rPr>
        <w:t>在高收入国家，年轻的后物质主义选民在任何时候都最不可能支持排外政党，但整体人口这样做的可能性却越来越大。</w:t>
      </w:r>
    </w:p>
    <w:p w:rsidR="00C67C1F" w:rsidRDefault="003C2F2E" w:rsidP="00C67C1F">
      <w:pPr>
        <w:spacing w:line="360" w:lineRule="auto"/>
        <w:rPr>
          <w:rFonts w:ascii="Times New Roman" w:eastAsia="宋体" w:hAnsi="Times New Roman" w:cs="Times New Roman"/>
        </w:rPr>
      </w:pPr>
      <w:r w:rsidRPr="003C2F2E">
        <w:rPr>
          <w:rFonts w:ascii="Times New Roman" w:eastAsia="宋体" w:hAnsi="Times New Roman" w:cs="Times New Roman"/>
        </w:rPr>
        <w:t>但在处理代际变化时，必须考虑时期效应和</w:t>
      </w:r>
      <w:r>
        <w:rPr>
          <w:rFonts w:ascii="Times New Roman" w:eastAsia="宋体" w:hAnsi="Times New Roman" w:cs="Times New Roman" w:hint="eastAsia"/>
        </w:rPr>
        <w:t>年龄</w:t>
      </w:r>
      <w:r w:rsidRPr="003C2F2E">
        <w:rPr>
          <w:rFonts w:ascii="Times New Roman" w:eastAsia="宋体" w:hAnsi="Times New Roman" w:cs="Times New Roman"/>
        </w:rPr>
        <w:t>。</w:t>
      </w:r>
      <w:r w:rsidR="00C67C1F" w:rsidRPr="00BB15B2">
        <w:rPr>
          <w:rFonts w:ascii="Times New Roman" w:eastAsia="宋体" w:hAnsi="Times New Roman" w:cs="Times New Roman"/>
        </w:rPr>
        <w:t>如果说时期趋势体现了外部因素的瞬时效应</w:t>
      </w:r>
      <w:r w:rsidR="00C67C1F">
        <w:rPr>
          <w:rFonts w:ascii="Times New Roman" w:eastAsia="宋体" w:hAnsi="Times New Roman" w:cs="Times New Roman" w:hint="eastAsia"/>
        </w:rPr>
        <w:t>，</w:t>
      </w:r>
      <w:r w:rsidR="00C67C1F" w:rsidRPr="00BB15B2">
        <w:rPr>
          <w:rFonts w:ascii="Times New Roman" w:eastAsia="宋体" w:hAnsi="Times New Roman" w:cs="Times New Roman"/>
        </w:rPr>
        <w:t>那么队列趋势则反映了外部因素与个体内在发展的交互作用</w:t>
      </w:r>
      <w:r w:rsidR="00C67C1F">
        <w:rPr>
          <w:rFonts w:ascii="Times New Roman" w:eastAsia="宋体" w:hAnsi="Times New Roman" w:cs="Times New Roman" w:hint="eastAsia"/>
        </w:rPr>
        <w:t>，</w:t>
      </w:r>
      <w:r w:rsidR="00C67C1F" w:rsidRPr="00BB15B2">
        <w:rPr>
          <w:rFonts w:ascii="Times New Roman" w:eastAsia="宋体" w:hAnsi="Times New Roman" w:cs="Times New Roman"/>
        </w:rPr>
        <w:t>即外部的历史因素作用于不同生命阶段的个体</w:t>
      </w:r>
      <w:r w:rsidR="00C67C1F">
        <w:rPr>
          <w:rFonts w:ascii="Times New Roman" w:eastAsia="宋体" w:hAnsi="Times New Roman" w:cs="Times New Roman" w:hint="eastAsia"/>
        </w:rPr>
        <w:t>，</w:t>
      </w:r>
      <w:r w:rsidR="00C67C1F" w:rsidRPr="00BB15B2">
        <w:rPr>
          <w:rFonts w:ascii="Times New Roman" w:eastAsia="宋体" w:hAnsi="Times New Roman" w:cs="Times New Roman"/>
        </w:rPr>
        <w:t>从而对人群产生了分化。因此</w:t>
      </w:r>
      <w:r w:rsidR="00C67C1F" w:rsidRPr="00BB15B2">
        <w:rPr>
          <w:rFonts w:ascii="Times New Roman" w:eastAsia="宋体" w:hAnsi="Times New Roman" w:cs="Times New Roman"/>
        </w:rPr>
        <w:t>,</w:t>
      </w:r>
      <w:r w:rsidR="00C67C1F" w:rsidRPr="00BB15B2">
        <w:rPr>
          <w:rFonts w:ascii="Times New Roman" w:eastAsia="宋体" w:hAnsi="Times New Roman" w:cs="Times New Roman"/>
        </w:rPr>
        <w:t>我们需要用生命历程的视角来解释这些宏观因素在队列中的效用。要同时估计年龄、时期和队列的趋势效应</w:t>
      </w:r>
      <w:r w:rsidR="00C67C1F" w:rsidRPr="00BB15B2">
        <w:rPr>
          <w:rFonts w:ascii="Times New Roman" w:eastAsia="宋体" w:hAnsi="Times New Roman" w:cs="Times New Roman"/>
        </w:rPr>
        <w:t>,</w:t>
      </w:r>
      <w:r w:rsidR="00C67C1F" w:rsidRPr="00BB15B2">
        <w:rPr>
          <w:rFonts w:ascii="Times New Roman" w:eastAsia="宋体" w:hAnsi="Times New Roman" w:cs="Times New Roman"/>
        </w:rPr>
        <w:t>并且破除它们之间的相互干扰因素</w:t>
      </w:r>
      <w:r w:rsidR="00C67C1F" w:rsidRPr="00BB15B2">
        <w:rPr>
          <w:rFonts w:ascii="Times New Roman" w:eastAsia="宋体" w:hAnsi="Times New Roman" w:cs="Times New Roman"/>
        </w:rPr>
        <w:t>,</w:t>
      </w:r>
      <w:r w:rsidR="00C67C1F" w:rsidRPr="00BB15B2">
        <w:rPr>
          <w:rFonts w:ascii="Times New Roman" w:eastAsia="宋体" w:hAnsi="Times New Roman" w:cs="Times New Roman"/>
        </w:rPr>
        <w:t>需要进行</w:t>
      </w:r>
      <w:r w:rsidR="00C67C1F" w:rsidRPr="00BB15B2">
        <w:rPr>
          <w:rFonts w:ascii="Times New Roman" w:eastAsia="宋体" w:hAnsi="Times New Roman" w:cs="Times New Roman"/>
        </w:rPr>
        <w:t>APC</w:t>
      </w:r>
      <w:r w:rsidR="00C67C1F" w:rsidRPr="00BB15B2">
        <w:rPr>
          <w:rFonts w:ascii="Times New Roman" w:eastAsia="宋体" w:hAnsi="Times New Roman" w:cs="Times New Roman"/>
        </w:rPr>
        <w:t>分析。</w:t>
      </w:r>
    </w:p>
    <w:p w:rsidR="003C2F2E" w:rsidRPr="00C67C1F" w:rsidRDefault="003C2F2E" w:rsidP="00B157AD">
      <w:pPr>
        <w:spacing w:line="360" w:lineRule="auto"/>
        <w:rPr>
          <w:rFonts w:ascii="Times New Roman" w:eastAsia="宋体" w:hAnsi="Times New Roman" w:cs="Times New Roman"/>
        </w:rPr>
      </w:pPr>
    </w:p>
    <w:p w:rsidR="00134120" w:rsidRDefault="00D11621" w:rsidP="00B157AD">
      <w:pPr>
        <w:spacing w:line="360" w:lineRule="auto"/>
        <w:rPr>
          <w:rFonts w:ascii="Times New Roman" w:eastAsia="宋体" w:hAnsi="Times New Roman" w:cs="Times New Roman"/>
        </w:rPr>
      </w:pPr>
      <w:r w:rsidRPr="00BB15B2">
        <w:rPr>
          <w:rFonts w:ascii="Times New Roman" w:eastAsia="宋体" w:hAnsi="Times New Roman" w:cs="Times New Roman"/>
        </w:rPr>
        <w:t>对</w:t>
      </w:r>
      <w:r w:rsidR="00AC446D">
        <w:rPr>
          <w:rFonts w:ascii="Times New Roman" w:eastAsia="宋体" w:hAnsi="Times New Roman" w:cs="Times New Roman" w:hint="eastAsia"/>
        </w:rPr>
        <w:t>中国公众民主观念的研究中</w:t>
      </w:r>
      <w:r w:rsidRPr="00BB15B2">
        <w:rPr>
          <w:rFonts w:ascii="Times New Roman" w:eastAsia="宋体" w:hAnsi="Times New Roman" w:cs="Times New Roman"/>
        </w:rPr>
        <w:t>引入</w:t>
      </w:r>
      <w:r w:rsidR="000A4E94">
        <w:rPr>
          <w:rFonts w:ascii="Times New Roman" w:eastAsia="宋体" w:hAnsi="Times New Roman" w:cs="Times New Roman" w:hint="eastAsia"/>
        </w:rPr>
        <w:t>世代</w:t>
      </w:r>
      <w:r w:rsidRPr="00BB15B2">
        <w:rPr>
          <w:rFonts w:ascii="Times New Roman" w:eastAsia="宋体" w:hAnsi="Times New Roman" w:cs="Times New Roman"/>
        </w:rPr>
        <w:t>维度具有重要意义。因为针对</w:t>
      </w:r>
      <w:r w:rsidR="00955198">
        <w:rPr>
          <w:rFonts w:ascii="Times New Roman" w:eastAsia="宋体" w:hAnsi="Times New Roman" w:cs="Times New Roman" w:hint="eastAsia"/>
        </w:rPr>
        <w:t>中国</w:t>
      </w:r>
      <w:r w:rsidR="00753F63">
        <w:rPr>
          <w:rFonts w:ascii="Times New Roman" w:eastAsia="宋体" w:hAnsi="Times New Roman" w:cs="Times New Roman" w:hint="eastAsia"/>
        </w:rPr>
        <w:t>公众</w:t>
      </w:r>
      <w:r w:rsidR="00955198">
        <w:rPr>
          <w:rFonts w:ascii="Times New Roman" w:eastAsia="宋体" w:hAnsi="Times New Roman" w:cs="Times New Roman" w:hint="eastAsia"/>
        </w:rPr>
        <w:t>所做的民主观念调查</w:t>
      </w:r>
      <w:r w:rsidRPr="00BB15B2">
        <w:rPr>
          <w:rFonts w:ascii="Times New Roman" w:eastAsia="宋体" w:hAnsi="Times New Roman" w:cs="Times New Roman"/>
        </w:rPr>
        <w:t>时期都相对较短</w:t>
      </w:r>
      <w:r w:rsidR="005C5DEB">
        <w:rPr>
          <w:rFonts w:ascii="Times New Roman" w:eastAsia="宋体" w:hAnsi="Times New Roman" w:cs="Times New Roman" w:hint="eastAsia"/>
        </w:rPr>
        <w:t>，</w:t>
      </w:r>
      <w:r w:rsidRPr="00BB15B2">
        <w:rPr>
          <w:rFonts w:ascii="Times New Roman" w:eastAsia="宋体" w:hAnsi="Times New Roman" w:cs="Times New Roman"/>
        </w:rPr>
        <w:t>通过</w:t>
      </w:r>
      <w:r w:rsidR="005C5DEB">
        <w:rPr>
          <w:rFonts w:ascii="Times New Roman" w:eastAsia="宋体" w:hAnsi="Times New Roman" w:cs="Times New Roman" w:hint="eastAsia"/>
        </w:rPr>
        <w:t>世代</w:t>
      </w:r>
      <w:r w:rsidRPr="00BB15B2">
        <w:rPr>
          <w:rFonts w:ascii="Times New Roman" w:eastAsia="宋体" w:hAnsi="Times New Roman" w:cs="Times New Roman"/>
        </w:rPr>
        <w:t>的划分可以利用同样的数据获得</w:t>
      </w:r>
      <w:r w:rsidR="00866996">
        <w:rPr>
          <w:rFonts w:ascii="Times New Roman" w:eastAsia="宋体" w:hAnsi="Times New Roman" w:cs="Times New Roman" w:hint="eastAsia"/>
        </w:rPr>
        <w:t>民主观念</w:t>
      </w:r>
      <w:r w:rsidRPr="00BB15B2">
        <w:rPr>
          <w:rFonts w:ascii="Times New Roman" w:eastAsia="宋体" w:hAnsi="Times New Roman" w:cs="Times New Roman"/>
        </w:rPr>
        <w:t>在更长时间范围内的变化趋势</w:t>
      </w:r>
      <w:r w:rsidR="00C5356F">
        <w:rPr>
          <w:rFonts w:ascii="Times New Roman" w:eastAsia="宋体" w:hAnsi="Times New Roman" w:cs="Times New Roman" w:hint="eastAsia"/>
        </w:rPr>
        <w:t>，</w:t>
      </w:r>
      <w:r w:rsidRPr="00BB15B2">
        <w:rPr>
          <w:rFonts w:ascii="Times New Roman" w:eastAsia="宋体" w:hAnsi="Times New Roman" w:cs="Times New Roman"/>
        </w:rPr>
        <w:t>因而可以在更大时间尺度上关注宏观因素的历史作用。</w:t>
      </w:r>
    </w:p>
    <w:p w:rsidR="00466324" w:rsidRDefault="00466324" w:rsidP="00B157AD">
      <w:pPr>
        <w:spacing w:line="360" w:lineRule="auto"/>
        <w:rPr>
          <w:rFonts w:ascii="Times New Roman" w:eastAsia="宋体" w:hAnsi="Times New Roman" w:cs="Times New Roman"/>
        </w:rPr>
      </w:pPr>
    </w:p>
    <w:p w:rsidR="00D11621" w:rsidRDefault="00D11621" w:rsidP="00B157AD">
      <w:pPr>
        <w:spacing w:line="360" w:lineRule="auto"/>
        <w:rPr>
          <w:rFonts w:ascii="Times New Roman" w:eastAsia="宋体" w:hAnsi="Times New Roman" w:cs="Times New Roman"/>
        </w:rPr>
      </w:pPr>
      <w:r w:rsidRPr="00BB15B2">
        <w:rPr>
          <w:rFonts w:ascii="Times New Roman" w:eastAsia="宋体" w:hAnsi="Times New Roman" w:cs="Times New Roman"/>
        </w:rPr>
        <w:t>但正如上面所讨论的</w:t>
      </w:r>
      <w:r w:rsidRPr="00BB15B2">
        <w:rPr>
          <w:rFonts w:ascii="Times New Roman" w:eastAsia="宋体" w:hAnsi="Times New Roman" w:cs="Times New Roman"/>
        </w:rPr>
        <w:t xml:space="preserve">, </w:t>
      </w:r>
      <w:r w:rsidRPr="00BB15B2">
        <w:rPr>
          <w:rFonts w:ascii="Times New Roman" w:eastAsia="宋体" w:hAnsi="Times New Roman" w:cs="Times New Roman"/>
        </w:rPr>
        <w:t>宏观因素在时期和队列上的作用机制是有差异的。</w:t>
      </w:r>
    </w:p>
    <w:p w:rsidR="00D11621" w:rsidRPr="00D11621" w:rsidRDefault="00D11621" w:rsidP="005E647A">
      <w:pPr>
        <w:rPr>
          <w:rFonts w:ascii="Times New Roman" w:eastAsia="宋体" w:hAnsi="Times New Roman" w:cs="Times New Roman"/>
        </w:rPr>
      </w:pPr>
    </w:p>
    <w:p w:rsidR="005602B3" w:rsidRPr="005E647A" w:rsidRDefault="005602B3" w:rsidP="00F97DB5">
      <w:pPr>
        <w:spacing w:line="360" w:lineRule="auto"/>
        <w:ind w:firstLineChars="200" w:firstLine="420"/>
        <w:rPr>
          <w:rFonts w:ascii="Times New Roman" w:eastAsia="宋体" w:hAnsi="Times New Roman" w:cs="Times New Roman"/>
        </w:rPr>
      </w:pPr>
    </w:p>
    <w:p w:rsidR="00372C6A" w:rsidRPr="00372C6A" w:rsidRDefault="00372C6A" w:rsidP="00862783">
      <w:pPr>
        <w:spacing w:line="360" w:lineRule="auto"/>
        <w:ind w:firstLineChars="200" w:firstLine="420"/>
        <w:rPr>
          <w:rFonts w:ascii="Times New Roman" w:eastAsia="宋体" w:hAnsi="Times New Roman" w:cs="Times New Roman"/>
        </w:rPr>
      </w:pPr>
    </w:p>
    <w:p w:rsidR="00372C6A" w:rsidRDefault="00372C6A" w:rsidP="00862783">
      <w:pPr>
        <w:spacing w:line="360" w:lineRule="auto"/>
        <w:ind w:firstLineChars="200" w:firstLine="420"/>
        <w:rPr>
          <w:rFonts w:ascii="Times New Roman" w:eastAsia="宋体" w:hAnsi="Times New Roman" w:cs="Times New Roman"/>
        </w:rPr>
      </w:pPr>
    </w:p>
    <w:p w:rsidR="008248A1" w:rsidRDefault="00CA0DDA" w:rsidP="00862783">
      <w:pPr>
        <w:spacing w:line="360" w:lineRule="auto"/>
        <w:ind w:firstLineChars="200" w:firstLine="420"/>
        <w:rPr>
          <w:rFonts w:ascii="Times New Roman" w:eastAsia="宋体" w:hAnsi="Times New Roman" w:cs="Times New Roman"/>
        </w:rPr>
      </w:pPr>
      <w:r>
        <w:rPr>
          <w:rFonts w:ascii="Times New Roman" w:eastAsia="宋体" w:hAnsi="Times New Roman" w:cs="Times New Roman" w:hint="eastAsia"/>
        </w:rPr>
        <w:t>民主到底是</w:t>
      </w:r>
      <w:r w:rsidRPr="00DF071E">
        <w:rPr>
          <w:rFonts w:ascii="Times New Roman" w:eastAsia="宋体" w:hAnsi="Times New Roman" w:cs="Times New Roman" w:hint="eastAsia"/>
        </w:rPr>
        <w:t>是内在的，基于对民主所体现的政治自由和平等权利的欣赏，民主本身就是目的？还是反映了一种更具工具性的算计，即</w:t>
      </w:r>
      <w:r w:rsidR="0068279C">
        <w:rPr>
          <w:rFonts w:ascii="Times New Roman" w:eastAsia="宋体" w:hAnsi="Times New Roman" w:cs="Times New Roman" w:hint="eastAsia"/>
        </w:rPr>
        <w:t>民主</w:t>
      </w:r>
      <w:r w:rsidRPr="00DF071E">
        <w:rPr>
          <w:rFonts w:ascii="Times New Roman" w:eastAsia="宋体" w:hAnsi="Times New Roman" w:cs="Times New Roman" w:hint="eastAsia"/>
        </w:rPr>
        <w:t>是实现其他目的的手段，最常见的是减轻贫困和提高生活水平？</w:t>
      </w:r>
    </w:p>
    <w:p w:rsidR="00AE3A15" w:rsidRDefault="00AE3A15" w:rsidP="00622503">
      <w:pPr>
        <w:spacing w:line="360" w:lineRule="auto"/>
        <w:rPr>
          <w:rFonts w:ascii="Times New Roman" w:eastAsia="宋体" w:hAnsi="Times New Roman" w:cs="Times New Roman"/>
        </w:rPr>
      </w:pPr>
    </w:p>
    <w:p w:rsidR="006B259D" w:rsidRPr="006B259D" w:rsidRDefault="006B259D" w:rsidP="002F53EC">
      <w:pPr>
        <w:rPr>
          <w:rFonts w:ascii="Times New Roman" w:eastAsia="宋体" w:hAnsi="Times New Roman" w:cs="Times New Roman"/>
        </w:rPr>
      </w:pPr>
    </w:p>
    <w:p w:rsidR="004D1A52" w:rsidRDefault="004D1A52" w:rsidP="00FA6DC2">
      <w:pPr>
        <w:rPr>
          <w:rFonts w:ascii="Times New Roman" w:eastAsia="宋体" w:hAnsi="Times New Roman" w:cs="Times New Roman"/>
        </w:rPr>
      </w:pPr>
    </w:p>
    <w:p w:rsidR="0093224C" w:rsidRPr="0093224C" w:rsidRDefault="0093224C" w:rsidP="0082169F">
      <w:pPr>
        <w:spacing w:line="360" w:lineRule="auto"/>
        <w:ind w:firstLineChars="200" w:firstLine="420"/>
        <w:rPr>
          <w:rFonts w:ascii="Times New Roman" w:eastAsia="宋体" w:hAnsi="Times New Roman" w:cs="Times New Roman"/>
        </w:rPr>
      </w:pPr>
    </w:p>
    <w:sectPr w:rsidR="0093224C" w:rsidRPr="0093224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9262C6"/>
    <w:multiLevelType w:val="hybridMultilevel"/>
    <w:tmpl w:val="7AA6A394"/>
    <w:lvl w:ilvl="0" w:tplc="08086CF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402C1EC4"/>
    <w:multiLevelType w:val="multilevel"/>
    <w:tmpl w:val="70026E12"/>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16cid:durableId="1415971644">
    <w:abstractNumId w:val="1"/>
  </w:num>
  <w:num w:numId="2" w16cid:durableId="14555176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530F"/>
    <w:rsid w:val="000010D6"/>
    <w:rsid w:val="000153AF"/>
    <w:rsid w:val="0001542D"/>
    <w:rsid w:val="00016337"/>
    <w:rsid w:val="00016CF4"/>
    <w:rsid w:val="00021575"/>
    <w:rsid w:val="000305DF"/>
    <w:rsid w:val="00030D19"/>
    <w:rsid w:val="00035E07"/>
    <w:rsid w:val="000419F4"/>
    <w:rsid w:val="00041BF0"/>
    <w:rsid w:val="00043519"/>
    <w:rsid w:val="00047E4C"/>
    <w:rsid w:val="00050EDF"/>
    <w:rsid w:val="000518E3"/>
    <w:rsid w:val="0005221C"/>
    <w:rsid w:val="00053AAB"/>
    <w:rsid w:val="00057931"/>
    <w:rsid w:val="000601F6"/>
    <w:rsid w:val="00061E2B"/>
    <w:rsid w:val="0006215A"/>
    <w:rsid w:val="000631C7"/>
    <w:rsid w:val="000644DC"/>
    <w:rsid w:val="00064A13"/>
    <w:rsid w:val="0006723B"/>
    <w:rsid w:val="0007166A"/>
    <w:rsid w:val="000718D0"/>
    <w:rsid w:val="000722BA"/>
    <w:rsid w:val="00074B65"/>
    <w:rsid w:val="00074BF4"/>
    <w:rsid w:val="00076925"/>
    <w:rsid w:val="00076F34"/>
    <w:rsid w:val="00085C0F"/>
    <w:rsid w:val="000862A6"/>
    <w:rsid w:val="00087E78"/>
    <w:rsid w:val="000927E4"/>
    <w:rsid w:val="000A297A"/>
    <w:rsid w:val="000A4B88"/>
    <w:rsid w:val="000A4E94"/>
    <w:rsid w:val="000A4F54"/>
    <w:rsid w:val="000A656C"/>
    <w:rsid w:val="000A7011"/>
    <w:rsid w:val="000A7EB3"/>
    <w:rsid w:val="000B09E1"/>
    <w:rsid w:val="000B1017"/>
    <w:rsid w:val="000B4818"/>
    <w:rsid w:val="000C0BDA"/>
    <w:rsid w:val="000C4143"/>
    <w:rsid w:val="000C4C81"/>
    <w:rsid w:val="000C4F85"/>
    <w:rsid w:val="000D0E0D"/>
    <w:rsid w:val="000D1A95"/>
    <w:rsid w:val="000D4D98"/>
    <w:rsid w:val="000D61CF"/>
    <w:rsid w:val="000D6EE1"/>
    <w:rsid w:val="000E1396"/>
    <w:rsid w:val="000E5D62"/>
    <w:rsid w:val="000E5E97"/>
    <w:rsid w:val="000E73B5"/>
    <w:rsid w:val="000F1BAA"/>
    <w:rsid w:val="000F1FBE"/>
    <w:rsid w:val="000F2795"/>
    <w:rsid w:val="000F4288"/>
    <w:rsid w:val="001018CC"/>
    <w:rsid w:val="00102635"/>
    <w:rsid w:val="00102E62"/>
    <w:rsid w:val="00105B93"/>
    <w:rsid w:val="00105EDE"/>
    <w:rsid w:val="0010629E"/>
    <w:rsid w:val="00110332"/>
    <w:rsid w:val="00112B07"/>
    <w:rsid w:val="00112BE7"/>
    <w:rsid w:val="0012059B"/>
    <w:rsid w:val="00124C19"/>
    <w:rsid w:val="00125BA4"/>
    <w:rsid w:val="00126593"/>
    <w:rsid w:val="0013160C"/>
    <w:rsid w:val="00132583"/>
    <w:rsid w:val="00134120"/>
    <w:rsid w:val="00136503"/>
    <w:rsid w:val="0013782F"/>
    <w:rsid w:val="00140923"/>
    <w:rsid w:val="00142926"/>
    <w:rsid w:val="0014737D"/>
    <w:rsid w:val="00150D97"/>
    <w:rsid w:val="00151984"/>
    <w:rsid w:val="00155D3D"/>
    <w:rsid w:val="001566D8"/>
    <w:rsid w:val="00157C15"/>
    <w:rsid w:val="00160917"/>
    <w:rsid w:val="00160C81"/>
    <w:rsid w:val="00160E33"/>
    <w:rsid w:val="0016237A"/>
    <w:rsid w:val="001632E2"/>
    <w:rsid w:val="00164BB1"/>
    <w:rsid w:val="0017004B"/>
    <w:rsid w:val="001719B7"/>
    <w:rsid w:val="001727F7"/>
    <w:rsid w:val="0017424D"/>
    <w:rsid w:val="00180C16"/>
    <w:rsid w:val="00182160"/>
    <w:rsid w:val="001822F7"/>
    <w:rsid w:val="0018415B"/>
    <w:rsid w:val="00187ABA"/>
    <w:rsid w:val="00190095"/>
    <w:rsid w:val="001930A6"/>
    <w:rsid w:val="001934ED"/>
    <w:rsid w:val="00196191"/>
    <w:rsid w:val="001A2BBE"/>
    <w:rsid w:val="001A2DBC"/>
    <w:rsid w:val="001A3FC7"/>
    <w:rsid w:val="001A518F"/>
    <w:rsid w:val="001A75F2"/>
    <w:rsid w:val="001B0344"/>
    <w:rsid w:val="001B0677"/>
    <w:rsid w:val="001B092D"/>
    <w:rsid w:val="001B0A82"/>
    <w:rsid w:val="001B18C1"/>
    <w:rsid w:val="001B25FE"/>
    <w:rsid w:val="001B36A6"/>
    <w:rsid w:val="001B5E15"/>
    <w:rsid w:val="001B68EC"/>
    <w:rsid w:val="001C142C"/>
    <w:rsid w:val="001C17DB"/>
    <w:rsid w:val="001C2AC7"/>
    <w:rsid w:val="001C357E"/>
    <w:rsid w:val="001C3ECD"/>
    <w:rsid w:val="001C6375"/>
    <w:rsid w:val="001C65FD"/>
    <w:rsid w:val="001C69B2"/>
    <w:rsid w:val="001D1C00"/>
    <w:rsid w:val="001D2825"/>
    <w:rsid w:val="001D2C1F"/>
    <w:rsid w:val="001D38AA"/>
    <w:rsid w:val="001D6BEE"/>
    <w:rsid w:val="001D7F4C"/>
    <w:rsid w:val="001E6795"/>
    <w:rsid w:val="001E6F23"/>
    <w:rsid w:val="001E7F03"/>
    <w:rsid w:val="001F197C"/>
    <w:rsid w:val="001F1E4A"/>
    <w:rsid w:val="001F2096"/>
    <w:rsid w:val="001F20F7"/>
    <w:rsid w:val="001F6F8C"/>
    <w:rsid w:val="001F7659"/>
    <w:rsid w:val="002024E2"/>
    <w:rsid w:val="0020431A"/>
    <w:rsid w:val="00204A58"/>
    <w:rsid w:val="00211FB7"/>
    <w:rsid w:val="00212F79"/>
    <w:rsid w:val="00214008"/>
    <w:rsid w:val="002140F2"/>
    <w:rsid w:val="0021624D"/>
    <w:rsid w:val="00216654"/>
    <w:rsid w:val="00222F3F"/>
    <w:rsid w:val="002265FA"/>
    <w:rsid w:val="00226985"/>
    <w:rsid w:val="00226CCA"/>
    <w:rsid w:val="0022761C"/>
    <w:rsid w:val="0023510E"/>
    <w:rsid w:val="0023615A"/>
    <w:rsid w:val="00241F29"/>
    <w:rsid w:val="00242B6A"/>
    <w:rsid w:val="00244A6B"/>
    <w:rsid w:val="00246001"/>
    <w:rsid w:val="00246293"/>
    <w:rsid w:val="002473CE"/>
    <w:rsid w:val="002512CA"/>
    <w:rsid w:val="00254B6E"/>
    <w:rsid w:val="00255877"/>
    <w:rsid w:val="00255BBC"/>
    <w:rsid w:val="00256136"/>
    <w:rsid w:val="002609E4"/>
    <w:rsid w:val="00260CC0"/>
    <w:rsid w:val="00262EC7"/>
    <w:rsid w:val="00267585"/>
    <w:rsid w:val="002703DB"/>
    <w:rsid w:val="0027083F"/>
    <w:rsid w:val="00272BE1"/>
    <w:rsid w:val="002805EF"/>
    <w:rsid w:val="002809AB"/>
    <w:rsid w:val="00283308"/>
    <w:rsid w:val="00284172"/>
    <w:rsid w:val="0028447E"/>
    <w:rsid w:val="002845E7"/>
    <w:rsid w:val="00285B0E"/>
    <w:rsid w:val="00285CFF"/>
    <w:rsid w:val="002929FE"/>
    <w:rsid w:val="00294950"/>
    <w:rsid w:val="0029662C"/>
    <w:rsid w:val="00297908"/>
    <w:rsid w:val="002A0A7A"/>
    <w:rsid w:val="002A1EB2"/>
    <w:rsid w:val="002A235C"/>
    <w:rsid w:val="002B042D"/>
    <w:rsid w:val="002B1446"/>
    <w:rsid w:val="002B50C6"/>
    <w:rsid w:val="002B5521"/>
    <w:rsid w:val="002B59AB"/>
    <w:rsid w:val="002B698A"/>
    <w:rsid w:val="002B7D2C"/>
    <w:rsid w:val="002C348D"/>
    <w:rsid w:val="002C6FB1"/>
    <w:rsid w:val="002D158A"/>
    <w:rsid w:val="002E2169"/>
    <w:rsid w:val="002E283E"/>
    <w:rsid w:val="002E2F67"/>
    <w:rsid w:val="002E54CE"/>
    <w:rsid w:val="002E7DDD"/>
    <w:rsid w:val="002F0CA7"/>
    <w:rsid w:val="002F1054"/>
    <w:rsid w:val="002F201D"/>
    <w:rsid w:val="002F343A"/>
    <w:rsid w:val="002F53EC"/>
    <w:rsid w:val="002F7103"/>
    <w:rsid w:val="0030010B"/>
    <w:rsid w:val="0030120E"/>
    <w:rsid w:val="00302577"/>
    <w:rsid w:val="00302D5B"/>
    <w:rsid w:val="00305452"/>
    <w:rsid w:val="00305DE5"/>
    <w:rsid w:val="003064F1"/>
    <w:rsid w:val="00306826"/>
    <w:rsid w:val="00310FCF"/>
    <w:rsid w:val="00311C3F"/>
    <w:rsid w:val="003132D0"/>
    <w:rsid w:val="003177F9"/>
    <w:rsid w:val="0032490E"/>
    <w:rsid w:val="003264D4"/>
    <w:rsid w:val="003274D4"/>
    <w:rsid w:val="003279AD"/>
    <w:rsid w:val="0033010F"/>
    <w:rsid w:val="0033160D"/>
    <w:rsid w:val="0033189A"/>
    <w:rsid w:val="00331F36"/>
    <w:rsid w:val="003343B9"/>
    <w:rsid w:val="00345F03"/>
    <w:rsid w:val="00350D73"/>
    <w:rsid w:val="003537D8"/>
    <w:rsid w:val="00354103"/>
    <w:rsid w:val="00356A33"/>
    <w:rsid w:val="00356EA0"/>
    <w:rsid w:val="0036105A"/>
    <w:rsid w:val="00361585"/>
    <w:rsid w:val="00363FC7"/>
    <w:rsid w:val="00365965"/>
    <w:rsid w:val="003661D1"/>
    <w:rsid w:val="003726E4"/>
    <w:rsid w:val="00372C6A"/>
    <w:rsid w:val="003732E9"/>
    <w:rsid w:val="00374D76"/>
    <w:rsid w:val="00374F14"/>
    <w:rsid w:val="00374FBD"/>
    <w:rsid w:val="003769E8"/>
    <w:rsid w:val="00381EF8"/>
    <w:rsid w:val="003844F5"/>
    <w:rsid w:val="00384E32"/>
    <w:rsid w:val="003905A0"/>
    <w:rsid w:val="00391EE2"/>
    <w:rsid w:val="0039356D"/>
    <w:rsid w:val="0039441D"/>
    <w:rsid w:val="003961D6"/>
    <w:rsid w:val="00396673"/>
    <w:rsid w:val="00396A15"/>
    <w:rsid w:val="003A11A2"/>
    <w:rsid w:val="003A2302"/>
    <w:rsid w:val="003A3645"/>
    <w:rsid w:val="003B1BDC"/>
    <w:rsid w:val="003B547B"/>
    <w:rsid w:val="003B6B33"/>
    <w:rsid w:val="003B7C32"/>
    <w:rsid w:val="003C06E9"/>
    <w:rsid w:val="003C2F2E"/>
    <w:rsid w:val="003C6B67"/>
    <w:rsid w:val="003C789A"/>
    <w:rsid w:val="003D0020"/>
    <w:rsid w:val="003D31CF"/>
    <w:rsid w:val="003D5A94"/>
    <w:rsid w:val="003D6BB5"/>
    <w:rsid w:val="003D6D5D"/>
    <w:rsid w:val="003D6DFB"/>
    <w:rsid w:val="003D75AF"/>
    <w:rsid w:val="003D78FC"/>
    <w:rsid w:val="003E2465"/>
    <w:rsid w:val="003E2602"/>
    <w:rsid w:val="003E5208"/>
    <w:rsid w:val="003E5558"/>
    <w:rsid w:val="003E5ACA"/>
    <w:rsid w:val="003E6D92"/>
    <w:rsid w:val="003E6FE6"/>
    <w:rsid w:val="003F1670"/>
    <w:rsid w:val="003F3FA8"/>
    <w:rsid w:val="003F68CD"/>
    <w:rsid w:val="003F7EA8"/>
    <w:rsid w:val="00401E8A"/>
    <w:rsid w:val="00404931"/>
    <w:rsid w:val="0040557C"/>
    <w:rsid w:val="00406211"/>
    <w:rsid w:val="00406800"/>
    <w:rsid w:val="00410B02"/>
    <w:rsid w:val="00413CF6"/>
    <w:rsid w:val="00415390"/>
    <w:rsid w:val="00417454"/>
    <w:rsid w:val="00421785"/>
    <w:rsid w:val="00421FF9"/>
    <w:rsid w:val="00424D4C"/>
    <w:rsid w:val="00432CED"/>
    <w:rsid w:val="00433882"/>
    <w:rsid w:val="00434AC8"/>
    <w:rsid w:val="0043517B"/>
    <w:rsid w:val="00435CC6"/>
    <w:rsid w:val="0044188A"/>
    <w:rsid w:val="004439DD"/>
    <w:rsid w:val="0044596B"/>
    <w:rsid w:val="00445D16"/>
    <w:rsid w:val="0044798D"/>
    <w:rsid w:val="00447A05"/>
    <w:rsid w:val="00450D87"/>
    <w:rsid w:val="004512C2"/>
    <w:rsid w:val="00453031"/>
    <w:rsid w:val="00454116"/>
    <w:rsid w:val="00454861"/>
    <w:rsid w:val="004577D1"/>
    <w:rsid w:val="004620C2"/>
    <w:rsid w:val="00466324"/>
    <w:rsid w:val="00466CE9"/>
    <w:rsid w:val="0046745E"/>
    <w:rsid w:val="004710A1"/>
    <w:rsid w:val="0047216B"/>
    <w:rsid w:val="0047236A"/>
    <w:rsid w:val="00473FE1"/>
    <w:rsid w:val="0047436B"/>
    <w:rsid w:val="004773D0"/>
    <w:rsid w:val="00481F7B"/>
    <w:rsid w:val="0048378F"/>
    <w:rsid w:val="0048447D"/>
    <w:rsid w:val="00486535"/>
    <w:rsid w:val="00487966"/>
    <w:rsid w:val="00487C55"/>
    <w:rsid w:val="00494891"/>
    <w:rsid w:val="00494E08"/>
    <w:rsid w:val="004A00FA"/>
    <w:rsid w:val="004A0C51"/>
    <w:rsid w:val="004A0DBC"/>
    <w:rsid w:val="004A2825"/>
    <w:rsid w:val="004A3124"/>
    <w:rsid w:val="004A5234"/>
    <w:rsid w:val="004A73E1"/>
    <w:rsid w:val="004B1AFC"/>
    <w:rsid w:val="004B3467"/>
    <w:rsid w:val="004B34FC"/>
    <w:rsid w:val="004B3F7D"/>
    <w:rsid w:val="004B6BAD"/>
    <w:rsid w:val="004B6E14"/>
    <w:rsid w:val="004C4770"/>
    <w:rsid w:val="004C542F"/>
    <w:rsid w:val="004C753B"/>
    <w:rsid w:val="004D010D"/>
    <w:rsid w:val="004D1A52"/>
    <w:rsid w:val="004D4B67"/>
    <w:rsid w:val="004E0479"/>
    <w:rsid w:val="004E0878"/>
    <w:rsid w:val="004E32DB"/>
    <w:rsid w:val="004E37CD"/>
    <w:rsid w:val="004E3868"/>
    <w:rsid w:val="004E420E"/>
    <w:rsid w:val="004F009D"/>
    <w:rsid w:val="004F3121"/>
    <w:rsid w:val="004F3F6E"/>
    <w:rsid w:val="004F4EE5"/>
    <w:rsid w:val="005018E8"/>
    <w:rsid w:val="00510C8D"/>
    <w:rsid w:val="005121DB"/>
    <w:rsid w:val="0051317F"/>
    <w:rsid w:val="005147B1"/>
    <w:rsid w:val="00515C62"/>
    <w:rsid w:val="0052150F"/>
    <w:rsid w:val="00523964"/>
    <w:rsid w:val="005255A6"/>
    <w:rsid w:val="00526A2E"/>
    <w:rsid w:val="005314A1"/>
    <w:rsid w:val="00531736"/>
    <w:rsid w:val="00535882"/>
    <w:rsid w:val="00535E66"/>
    <w:rsid w:val="005402B5"/>
    <w:rsid w:val="00540D66"/>
    <w:rsid w:val="00540E56"/>
    <w:rsid w:val="00540F9A"/>
    <w:rsid w:val="005447CB"/>
    <w:rsid w:val="005467F1"/>
    <w:rsid w:val="00546A01"/>
    <w:rsid w:val="00546E0D"/>
    <w:rsid w:val="00552BCB"/>
    <w:rsid w:val="0055434B"/>
    <w:rsid w:val="005547CA"/>
    <w:rsid w:val="00556A85"/>
    <w:rsid w:val="0055770F"/>
    <w:rsid w:val="005602B3"/>
    <w:rsid w:val="00560B6D"/>
    <w:rsid w:val="005638CB"/>
    <w:rsid w:val="00564761"/>
    <w:rsid w:val="00565DD0"/>
    <w:rsid w:val="0056631A"/>
    <w:rsid w:val="00566891"/>
    <w:rsid w:val="005706B2"/>
    <w:rsid w:val="00573228"/>
    <w:rsid w:val="00573D8B"/>
    <w:rsid w:val="00575267"/>
    <w:rsid w:val="00576042"/>
    <w:rsid w:val="00577B1E"/>
    <w:rsid w:val="00581030"/>
    <w:rsid w:val="005814B7"/>
    <w:rsid w:val="0058205B"/>
    <w:rsid w:val="005835B4"/>
    <w:rsid w:val="005876A5"/>
    <w:rsid w:val="00591F74"/>
    <w:rsid w:val="005927C0"/>
    <w:rsid w:val="00594E88"/>
    <w:rsid w:val="0059527E"/>
    <w:rsid w:val="00595CC4"/>
    <w:rsid w:val="005A16D2"/>
    <w:rsid w:val="005A5ACA"/>
    <w:rsid w:val="005A7482"/>
    <w:rsid w:val="005B0558"/>
    <w:rsid w:val="005B1BAD"/>
    <w:rsid w:val="005B4688"/>
    <w:rsid w:val="005B4CB9"/>
    <w:rsid w:val="005B68C7"/>
    <w:rsid w:val="005C5DEB"/>
    <w:rsid w:val="005C7961"/>
    <w:rsid w:val="005C7AE6"/>
    <w:rsid w:val="005D077F"/>
    <w:rsid w:val="005D3B73"/>
    <w:rsid w:val="005D5F68"/>
    <w:rsid w:val="005E00ED"/>
    <w:rsid w:val="005E0A66"/>
    <w:rsid w:val="005E493E"/>
    <w:rsid w:val="005E647A"/>
    <w:rsid w:val="005F21DB"/>
    <w:rsid w:val="005F22B0"/>
    <w:rsid w:val="005F2765"/>
    <w:rsid w:val="005F2CD8"/>
    <w:rsid w:val="005F5686"/>
    <w:rsid w:val="005F5F73"/>
    <w:rsid w:val="005F6018"/>
    <w:rsid w:val="006006EF"/>
    <w:rsid w:val="00603AED"/>
    <w:rsid w:val="006047F2"/>
    <w:rsid w:val="00604C08"/>
    <w:rsid w:val="00604F50"/>
    <w:rsid w:val="00605B5D"/>
    <w:rsid w:val="0060665E"/>
    <w:rsid w:val="00616C38"/>
    <w:rsid w:val="00621064"/>
    <w:rsid w:val="006219F6"/>
    <w:rsid w:val="00621E2A"/>
    <w:rsid w:val="00622503"/>
    <w:rsid w:val="00623681"/>
    <w:rsid w:val="00625A2E"/>
    <w:rsid w:val="00632873"/>
    <w:rsid w:val="006336D6"/>
    <w:rsid w:val="00633AE9"/>
    <w:rsid w:val="006348E1"/>
    <w:rsid w:val="00634EBC"/>
    <w:rsid w:val="00635E87"/>
    <w:rsid w:val="006366CC"/>
    <w:rsid w:val="00642B10"/>
    <w:rsid w:val="0064477D"/>
    <w:rsid w:val="006452DF"/>
    <w:rsid w:val="00646C49"/>
    <w:rsid w:val="006518A2"/>
    <w:rsid w:val="00653581"/>
    <w:rsid w:val="0065399D"/>
    <w:rsid w:val="00663098"/>
    <w:rsid w:val="0066660C"/>
    <w:rsid w:val="0066732D"/>
    <w:rsid w:val="006704C4"/>
    <w:rsid w:val="0067053A"/>
    <w:rsid w:val="0067189E"/>
    <w:rsid w:val="006733D7"/>
    <w:rsid w:val="0067432E"/>
    <w:rsid w:val="00676485"/>
    <w:rsid w:val="00676E7A"/>
    <w:rsid w:val="00680071"/>
    <w:rsid w:val="006802DA"/>
    <w:rsid w:val="0068279C"/>
    <w:rsid w:val="006837DE"/>
    <w:rsid w:val="00685D95"/>
    <w:rsid w:val="00687D85"/>
    <w:rsid w:val="006902ED"/>
    <w:rsid w:val="00690306"/>
    <w:rsid w:val="0069076B"/>
    <w:rsid w:val="00691BC2"/>
    <w:rsid w:val="006939F7"/>
    <w:rsid w:val="006970B5"/>
    <w:rsid w:val="006A2175"/>
    <w:rsid w:val="006A2F53"/>
    <w:rsid w:val="006A4D52"/>
    <w:rsid w:val="006A626E"/>
    <w:rsid w:val="006A734D"/>
    <w:rsid w:val="006B259D"/>
    <w:rsid w:val="006B549D"/>
    <w:rsid w:val="006B67FD"/>
    <w:rsid w:val="006B6B70"/>
    <w:rsid w:val="006C0648"/>
    <w:rsid w:val="006C14B3"/>
    <w:rsid w:val="006C18BA"/>
    <w:rsid w:val="006C2781"/>
    <w:rsid w:val="006C4AE2"/>
    <w:rsid w:val="006C5303"/>
    <w:rsid w:val="006D3D88"/>
    <w:rsid w:val="006D59B5"/>
    <w:rsid w:val="006E07F4"/>
    <w:rsid w:val="006E7E74"/>
    <w:rsid w:val="006F2BB0"/>
    <w:rsid w:val="006F790B"/>
    <w:rsid w:val="006F7EFF"/>
    <w:rsid w:val="0070256C"/>
    <w:rsid w:val="007034C7"/>
    <w:rsid w:val="00707C5E"/>
    <w:rsid w:val="0071083B"/>
    <w:rsid w:val="00710FF8"/>
    <w:rsid w:val="007137A8"/>
    <w:rsid w:val="00715ACD"/>
    <w:rsid w:val="00715C94"/>
    <w:rsid w:val="00716075"/>
    <w:rsid w:val="00716CE0"/>
    <w:rsid w:val="007208E5"/>
    <w:rsid w:val="00720BD4"/>
    <w:rsid w:val="007215B7"/>
    <w:rsid w:val="00723319"/>
    <w:rsid w:val="007257DF"/>
    <w:rsid w:val="00726D62"/>
    <w:rsid w:val="00730A36"/>
    <w:rsid w:val="00731996"/>
    <w:rsid w:val="00741468"/>
    <w:rsid w:val="00741AA5"/>
    <w:rsid w:val="00743DEF"/>
    <w:rsid w:val="00744570"/>
    <w:rsid w:val="00751B44"/>
    <w:rsid w:val="00753F63"/>
    <w:rsid w:val="00755F4E"/>
    <w:rsid w:val="0075603A"/>
    <w:rsid w:val="0076285E"/>
    <w:rsid w:val="0076500C"/>
    <w:rsid w:val="007651F1"/>
    <w:rsid w:val="00766791"/>
    <w:rsid w:val="00767176"/>
    <w:rsid w:val="0077032D"/>
    <w:rsid w:val="00772C68"/>
    <w:rsid w:val="00774159"/>
    <w:rsid w:val="00774C1C"/>
    <w:rsid w:val="00774F61"/>
    <w:rsid w:val="00775EFF"/>
    <w:rsid w:val="00776E45"/>
    <w:rsid w:val="00780E9A"/>
    <w:rsid w:val="0078418A"/>
    <w:rsid w:val="0078521B"/>
    <w:rsid w:val="00785237"/>
    <w:rsid w:val="00786FDA"/>
    <w:rsid w:val="0079037D"/>
    <w:rsid w:val="0079098B"/>
    <w:rsid w:val="0079348F"/>
    <w:rsid w:val="00793CF9"/>
    <w:rsid w:val="007960EF"/>
    <w:rsid w:val="00796D80"/>
    <w:rsid w:val="00797573"/>
    <w:rsid w:val="00797DC2"/>
    <w:rsid w:val="007A08C8"/>
    <w:rsid w:val="007A343F"/>
    <w:rsid w:val="007A53DB"/>
    <w:rsid w:val="007A60B5"/>
    <w:rsid w:val="007A6958"/>
    <w:rsid w:val="007A6FC7"/>
    <w:rsid w:val="007B4983"/>
    <w:rsid w:val="007B49EB"/>
    <w:rsid w:val="007B4BFA"/>
    <w:rsid w:val="007B5035"/>
    <w:rsid w:val="007B7EE5"/>
    <w:rsid w:val="007C05F8"/>
    <w:rsid w:val="007C07FE"/>
    <w:rsid w:val="007C4E76"/>
    <w:rsid w:val="007C5221"/>
    <w:rsid w:val="007C5D7C"/>
    <w:rsid w:val="007C686A"/>
    <w:rsid w:val="007D21D6"/>
    <w:rsid w:val="007D39CC"/>
    <w:rsid w:val="007D589C"/>
    <w:rsid w:val="007D5CEE"/>
    <w:rsid w:val="007E56FC"/>
    <w:rsid w:val="007E7ED0"/>
    <w:rsid w:val="007F343D"/>
    <w:rsid w:val="007F761B"/>
    <w:rsid w:val="00801E27"/>
    <w:rsid w:val="008030A4"/>
    <w:rsid w:val="00803FBC"/>
    <w:rsid w:val="00806C8D"/>
    <w:rsid w:val="008073D3"/>
    <w:rsid w:val="00807AC2"/>
    <w:rsid w:val="0081136E"/>
    <w:rsid w:val="00812157"/>
    <w:rsid w:val="0081292E"/>
    <w:rsid w:val="008144D1"/>
    <w:rsid w:val="00814FE1"/>
    <w:rsid w:val="00815976"/>
    <w:rsid w:val="00820DC9"/>
    <w:rsid w:val="0082169F"/>
    <w:rsid w:val="00821E32"/>
    <w:rsid w:val="008248A1"/>
    <w:rsid w:val="00825C24"/>
    <w:rsid w:val="008321E5"/>
    <w:rsid w:val="008340A9"/>
    <w:rsid w:val="00834351"/>
    <w:rsid w:val="00836402"/>
    <w:rsid w:val="0083646A"/>
    <w:rsid w:val="00836CB8"/>
    <w:rsid w:val="0084121F"/>
    <w:rsid w:val="008418AC"/>
    <w:rsid w:val="00842654"/>
    <w:rsid w:val="00844B7C"/>
    <w:rsid w:val="008454DE"/>
    <w:rsid w:val="00847233"/>
    <w:rsid w:val="008508BA"/>
    <w:rsid w:val="00852AFB"/>
    <w:rsid w:val="0085304F"/>
    <w:rsid w:val="00853874"/>
    <w:rsid w:val="00854967"/>
    <w:rsid w:val="00854B31"/>
    <w:rsid w:val="00854C7F"/>
    <w:rsid w:val="00861A0E"/>
    <w:rsid w:val="00862783"/>
    <w:rsid w:val="00863FA4"/>
    <w:rsid w:val="00865B76"/>
    <w:rsid w:val="00866996"/>
    <w:rsid w:val="00870611"/>
    <w:rsid w:val="00872C00"/>
    <w:rsid w:val="00876CE9"/>
    <w:rsid w:val="0087734C"/>
    <w:rsid w:val="00877A77"/>
    <w:rsid w:val="008816F3"/>
    <w:rsid w:val="008834A0"/>
    <w:rsid w:val="008845CF"/>
    <w:rsid w:val="00886CCC"/>
    <w:rsid w:val="008902DF"/>
    <w:rsid w:val="00890E43"/>
    <w:rsid w:val="00892BE4"/>
    <w:rsid w:val="00897587"/>
    <w:rsid w:val="00897A25"/>
    <w:rsid w:val="008A0FAD"/>
    <w:rsid w:val="008A3D2B"/>
    <w:rsid w:val="008A5D48"/>
    <w:rsid w:val="008A6474"/>
    <w:rsid w:val="008B298E"/>
    <w:rsid w:val="008B414D"/>
    <w:rsid w:val="008B43A6"/>
    <w:rsid w:val="008B6353"/>
    <w:rsid w:val="008B75D5"/>
    <w:rsid w:val="008C1C5E"/>
    <w:rsid w:val="008C20C1"/>
    <w:rsid w:val="008C27DB"/>
    <w:rsid w:val="008C3DD8"/>
    <w:rsid w:val="008C48F1"/>
    <w:rsid w:val="008C51D1"/>
    <w:rsid w:val="008C576C"/>
    <w:rsid w:val="008C6804"/>
    <w:rsid w:val="008D05A6"/>
    <w:rsid w:val="008D13C8"/>
    <w:rsid w:val="008D212E"/>
    <w:rsid w:val="008D3EB4"/>
    <w:rsid w:val="008D6610"/>
    <w:rsid w:val="008D6C0C"/>
    <w:rsid w:val="008D7819"/>
    <w:rsid w:val="008E2017"/>
    <w:rsid w:val="008E5B16"/>
    <w:rsid w:val="008E7932"/>
    <w:rsid w:val="008F0454"/>
    <w:rsid w:val="008F10AA"/>
    <w:rsid w:val="008F3DB2"/>
    <w:rsid w:val="008F5728"/>
    <w:rsid w:val="00902B02"/>
    <w:rsid w:val="0090336A"/>
    <w:rsid w:val="0090384F"/>
    <w:rsid w:val="0090622A"/>
    <w:rsid w:val="00907496"/>
    <w:rsid w:val="0091425D"/>
    <w:rsid w:val="00915DFC"/>
    <w:rsid w:val="00915F04"/>
    <w:rsid w:val="00916033"/>
    <w:rsid w:val="00921E13"/>
    <w:rsid w:val="00922449"/>
    <w:rsid w:val="009260DD"/>
    <w:rsid w:val="00926773"/>
    <w:rsid w:val="0093034E"/>
    <w:rsid w:val="009306BA"/>
    <w:rsid w:val="0093224C"/>
    <w:rsid w:val="009326DE"/>
    <w:rsid w:val="00934677"/>
    <w:rsid w:val="009424EE"/>
    <w:rsid w:val="009430D3"/>
    <w:rsid w:val="00944F01"/>
    <w:rsid w:val="00944F3F"/>
    <w:rsid w:val="009454F3"/>
    <w:rsid w:val="0094656B"/>
    <w:rsid w:val="00946818"/>
    <w:rsid w:val="009479B4"/>
    <w:rsid w:val="00950517"/>
    <w:rsid w:val="00952030"/>
    <w:rsid w:val="009522E0"/>
    <w:rsid w:val="00953834"/>
    <w:rsid w:val="00953D75"/>
    <w:rsid w:val="00955198"/>
    <w:rsid w:val="00956D91"/>
    <w:rsid w:val="00957058"/>
    <w:rsid w:val="009625EE"/>
    <w:rsid w:val="009646D9"/>
    <w:rsid w:val="00966819"/>
    <w:rsid w:val="00966EF4"/>
    <w:rsid w:val="0097121B"/>
    <w:rsid w:val="00972ED6"/>
    <w:rsid w:val="009745E8"/>
    <w:rsid w:val="009804D3"/>
    <w:rsid w:val="009810A7"/>
    <w:rsid w:val="00982D33"/>
    <w:rsid w:val="00985860"/>
    <w:rsid w:val="00985F9A"/>
    <w:rsid w:val="009935CF"/>
    <w:rsid w:val="009946F6"/>
    <w:rsid w:val="00995C7E"/>
    <w:rsid w:val="00997241"/>
    <w:rsid w:val="009A0AD7"/>
    <w:rsid w:val="009A1314"/>
    <w:rsid w:val="009A164D"/>
    <w:rsid w:val="009A2D3C"/>
    <w:rsid w:val="009A337D"/>
    <w:rsid w:val="009A4B61"/>
    <w:rsid w:val="009A58E3"/>
    <w:rsid w:val="009A6EB1"/>
    <w:rsid w:val="009A6FA8"/>
    <w:rsid w:val="009B4DEE"/>
    <w:rsid w:val="009C03E6"/>
    <w:rsid w:val="009C0A4B"/>
    <w:rsid w:val="009C2EE7"/>
    <w:rsid w:val="009C4B82"/>
    <w:rsid w:val="009C512C"/>
    <w:rsid w:val="009C6923"/>
    <w:rsid w:val="009C6F3C"/>
    <w:rsid w:val="009C70C6"/>
    <w:rsid w:val="009D1CC7"/>
    <w:rsid w:val="009D22CE"/>
    <w:rsid w:val="009D2AB2"/>
    <w:rsid w:val="009D3B34"/>
    <w:rsid w:val="009D41AA"/>
    <w:rsid w:val="009D4D1A"/>
    <w:rsid w:val="009D5234"/>
    <w:rsid w:val="009D5EF3"/>
    <w:rsid w:val="009D71F8"/>
    <w:rsid w:val="009E009F"/>
    <w:rsid w:val="009E0CE2"/>
    <w:rsid w:val="009E1679"/>
    <w:rsid w:val="009E3244"/>
    <w:rsid w:val="009E4A27"/>
    <w:rsid w:val="009E6D96"/>
    <w:rsid w:val="009F0FB4"/>
    <w:rsid w:val="009F1F95"/>
    <w:rsid w:val="009F2FD5"/>
    <w:rsid w:val="009F6A0B"/>
    <w:rsid w:val="00A0166C"/>
    <w:rsid w:val="00A02DFE"/>
    <w:rsid w:val="00A058B9"/>
    <w:rsid w:val="00A109C8"/>
    <w:rsid w:val="00A10D31"/>
    <w:rsid w:val="00A12926"/>
    <w:rsid w:val="00A13A62"/>
    <w:rsid w:val="00A20120"/>
    <w:rsid w:val="00A215F5"/>
    <w:rsid w:val="00A23B7A"/>
    <w:rsid w:val="00A26637"/>
    <w:rsid w:val="00A311E0"/>
    <w:rsid w:val="00A32142"/>
    <w:rsid w:val="00A35097"/>
    <w:rsid w:val="00A377ED"/>
    <w:rsid w:val="00A416DC"/>
    <w:rsid w:val="00A42B66"/>
    <w:rsid w:val="00A44F9D"/>
    <w:rsid w:val="00A50462"/>
    <w:rsid w:val="00A508D2"/>
    <w:rsid w:val="00A54AD8"/>
    <w:rsid w:val="00A54CE6"/>
    <w:rsid w:val="00A5595B"/>
    <w:rsid w:val="00A6041C"/>
    <w:rsid w:val="00A62847"/>
    <w:rsid w:val="00A643DF"/>
    <w:rsid w:val="00A67A9A"/>
    <w:rsid w:val="00A71029"/>
    <w:rsid w:val="00A7522B"/>
    <w:rsid w:val="00A804C9"/>
    <w:rsid w:val="00A84FAE"/>
    <w:rsid w:val="00A93AFE"/>
    <w:rsid w:val="00A97CB8"/>
    <w:rsid w:val="00AA50A4"/>
    <w:rsid w:val="00AA5E59"/>
    <w:rsid w:val="00AA68FF"/>
    <w:rsid w:val="00AB083F"/>
    <w:rsid w:val="00AB0F4D"/>
    <w:rsid w:val="00AB1A11"/>
    <w:rsid w:val="00AB1F1E"/>
    <w:rsid w:val="00AB35FE"/>
    <w:rsid w:val="00AB513E"/>
    <w:rsid w:val="00AB57DE"/>
    <w:rsid w:val="00AC0190"/>
    <w:rsid w:val="00AC02D6"/>
    <w:rsid w:val="00AC0671"/>
    <w:rsid w:val="00AC0CE0"/>
    <w:rsid w:val="00AC2872"/>
    <w:rsid w:val="00AC3BEF"/>
    <w:rsid w:val="00AC3C17"/>
    <w:rsid w:val="00AC446D"/>
    <w:rsid w:val="00AC449A"/>
    <w:rsid w:val="00AC6463"/>
    <w:rsid w:val="00AD07F3"/>
    <w:rsid w:val="00AD1B15"/>
    <w:rsid w:val="00AD2B59"/>
    <w:rsid w:val="00AD3316"/>
    <w:rsid w:val="00AD58E0"/>
    <w:rsid w:val="00AD5D6F"/>
    <w:rsid w:val="00AD74E1"/>
    <w:rsid w:val="00AD7579"/>
    <w:rsid w:val="00AE1923"/>
    <w:rsid w:val="00AE2804"/>
    <w:rsid w:val="00AE3A15"/>
    <w:rsid w:val="00AF040F"/>
    <w:rsid w:val="00AF04E4"/>
    <w:rsid w:val="00AF095B"/>
    <w:rsid w:val="00AF291E"/>
    <w:rsid w:val="00AF3523"/>
    <w:rsid w:val="00AF478E"/>
    <w:rsid w:val="00AF47FA"/>
    <w:rsid w:val="00AF6276"/>
    <w:rsid w:val="00B005D1"/>
    <w:rsid w:val="00B0203A"/>
    <w:rsid w:val="00B0327E"/>
    <w:rsid w:val="00B03FEE"/>
    <w:rsid w:val="00B0422F"/>
    <w:rsid w:val="00B114C2"/>
    <w:rsid w:val="00B157AD"/>
    <w:rsid w:val="00B20103"/>
    <w:rsid w:val="00B20291"/>
    <w:rsid w:val="00B20664"/>
    <w:rsid w:val="00B2330D"/>
    <w:rsid w:val="00B27951"/>
    <w:rsid w:val="00B27C57"/>
    <w:rsid w:val="00B31450"/>
    <w:rsid w:val="00B36060"/>
    <w:rsid w:val="00B36431"/>
    <w:rsid w:val="00B36D8E"/>
    <w:rsid w:val="00B42041"/>
    <w:rsid w:val="00B42224"/>
    <w:rsid w:val="00B4346E"/>
    <w:rsid w:val="00B439DF"/>
    <w:rsid w:val="00B44FDC"/>
    <w:rsid w:val="00B4549D"/>
    <w:rsid w:val="00B47F6A"/>
    <w:rsid w:val="00B50DEA"/>
    <w:rsid w:val="00B562D0"/>
    <w:rsid w:val="00B617BF"/>
    <w:rsid w:val="00B62858"/>
    <w:rsid w:val="00B70647"/>
    <w:rsid w:val="00B70A7E"/>
    <w:rsid w:val="00B768FA"/>
    <w:rsid w:val="00B773D4"/>
    <w:rsid w:val="00B81026"/>
    <w:rsid w:val="00B81630"/>
    <w:rsid w:val="00B8304D"/>
    <w:rsid w:val="00B86B93"/>
    <w:rsid w:val="00B86C86"/>
    <w:rsid w:val="00B93BFC"/>
    <w:rsid w:val="00B955FF"/>
    <w:rsid w:val="00B965F3"/>
    <w:rsid w:val="00B97C51"/>
    <w:rsid w:val="00BA1869"/>
    <w:rsid w:val="00BA6B15"/>
    <w:rsid w:val="00BA75D2"/>
    <w:rsid w:val="00BB0471"/>
    <w:rsid w:val="00BB1E8E"/>
    <w:rsid w:val="00BB3AAD"/>
    <w:rsid w:val="00BB3FA1"/>
    <w:rsid w:val="00BC1291"/>
    <w:rsid w:val="00BC22A0"/>
    <w:rsid w:val="00BC3BF4"/>
    <w:rsid w:val="00BC41E5"/>
    <w:rsid w:val="00BC6080"/>
    <w:rsid w:val="00BC6745"/>
    <w:rsid w:val="00BC7967"/>
    <w:rsid w:val="00BD06BA"/>
    <w:rsid w:val="00BD13DB"/>
    <w:rsid w:val="00BD2274"/>
    <w:rsid w:val="00BD29A4"/>
    <w:rsid w:val="00BE511B"/>
    <w:rsid w:val="00BE56BB"/>
    <w:rsid w:val="00BF0A4E"/>
    <w:rsid w:val="00BF1836"/>
    <w:rsid w:val="00BF200F"/>
    <w:rsid w:val="00BF2BA6"/>
    <w:rsid w:val="00BF37A4"/>
    <w:rsid w:val="00BF6A30"/>
    <w:rsid w:val="00BF6FDE"/>
    <w:rsid w:val="00C00A7A"/>
    <w:rsid w:val="00C05416"/>
    <w:rsid w:val="00C05F50"/>
    <w:rsid w:val="00C06A33"/>
    <w:rsid w:val="00C10989"/>
    <w:rsid w:val="00C10A11"/>
    <w:rsid w:val="00C125D1"/>
    <w:rsid w:val="00C1570B"/>
    <w:rsid w:val="00C17CA9"/>
    <w:rsid w:val="00C21C08"/>
    <w:rsid w:val="00C221CD"/>
    <w:rsid w:val="00C25ED8"/>
    <w:rsid w:val="00C30FE2"/>
    <w:rsid w:val="00C321E3"/>
    <w:rsid w:val="00C3496A"/>
    <w:rsid w:val="00C351E7"/>
    <w:rsid w:val="00C41171"/>
    <w:rsid w:val="00C43A86"/>
    <w:rsid w:val="00C45A63"/>
    <w:rsid w:val="00C46644"/>
    <w:rsid w:val="00C47E9C"/>
    <w:rsid w:val="00C51E9F"/>
    <w:rsid w:val="00C524D9"/>
    <w:rsid w:val="00C5356F"/>
    <w:rsid w:val="00C54585"/>
    <w:rsid w:val="00C54E4E"/>
    <w:rsid w:val="00C54E80"/>
    <w:rsid w:val="00C5538B"/>
    <w:rsid w:val="00C5569D"/>
    <w:rsid w:val="00C560CF"/>
    <w:rsid w:val="00C604E2"/>
    <w:rsid w:val="00C615AF"/>
    <w:rsid w:val="00C65411"/>
    <w:rsid w:val="00C65AA8"/>
    <w:rsid w:val="00C65EFD"/>
    <w:rsid w:val="00C67A46"/>
    <w:rsid w:val="00C67A4F"/>
    <w:rsid w:val="00C67C1F"/>
    <w:rsid w:val="00C72C31"/>
    <w:rsid w:val="00C72C49"/>
    <w:rsid w:val="00C72C6A"/>
    <w:rsid w:val="00C72FEF"/>
    <w:rsid w:val="00C73D86"/>
    <w:rsid w:val="00C77846"/>
    <w:rsid w:val="00C77C7E"/>
    <w:rsid w:val="00C805EC"/>
    <w:rsid w:val="00C81D8F"/>
    <w:rsid w:val="00C84B03"/>
    <w:rsid w:val="00C86F34"/>
    <w:rsid w:val="00C90188"/>
    <w:rsid w:val="00C9090A"/>
    <w:rsid w:val="00C9109A"/>
    <w:rsid w:val="00C91B1D"/>
    <w:rsid w:val="00C95A07"/>
    <w:rsid w:val="00CA0DDA"/>
    <w:rsid w:val="00CA2E34"/>
    <w:rsid w:val="00CA454C"/>
    <w:rsid w:val="00CA6BD0"/>
    <w:rsid w:val="00CB09C0"/>
    <w:rsid w:val="00CB1547"/>
    <w:rsid w:val="00CB21A3"/>
    <w:rsid w:val="00CB459E"/>
    <w:rsid w:val="00CB63EC"/>
    <w:rsid w:val="00CB7E60"/>
    <w:rsid w:val="00CC0A07"/>
    <w:rsid w:val="00CC2C41"/>
    <w:rsid w:val="00CC3E1D"/>
    <w:rsid w:val="00CC7671"/>
    <w:rsid w:val="00CC7D34"/>
    <w:rsid w:val="00CE12B8"/>
    <w:rsid w:val="00CE1EA1"/>
    <w:rsid w:val="00CE2AD8"/>
    <w:rsid w:val="00CE2D3A"/>
    <w:rsid w:val="00CE3CF5"/>
    <w:rsid w:val="00CE7B4F"/>
    <w:rsid w:val="00CE7F72"/>
    <w:rsid w:val="00CF005B"/>
    <w:rsid w:val="00CF0378"/>
    <w:rsid w:val="00CF0CC2"/>
    <w:rsid w:val="00CF333F"/>
    <w:rsid w:val="00CF40C1"/>
    <w:rsid w:val="00CF7545"/>
    <w:rsid w:val="00D013A4"/>
    <w:rsid w:val="00D0530F"/>
    <w:rsid w:val="00D06013"/>
    <w:rsid w:val="00D07C0A"/>
    <w:rsid w:val="00D1006A"/>
    <w:rsid w:val="00D11621"/>
    <w:rsid w:val="00D13F45"/>
    <w:rsid w:val="00D14D2A"/>
    <w:rsid w:val="00D15F4F"/>
    <w:rsid w:val="00D2154A"/>
    <w:rsid w:val="00D2371E"/>
    <w:rsid w:val="00D30C84"/>
    <w:rsid w:val="00D31162"/>
    <w:rsid w:val="00D31195"/>
    <w:rsid w:val="00D318E2"/>
    <w:rsid w:val="00D33B79"/>
    <w:rsid w:val="00D35682"/>
    <w:rsid w:val="00D42F5C"/>
    <w:rsid w:val="00D45843"/>
    <w:rsid w:val="00D46129"/>
    <w:rsid w:val="00D51351"/>
    <w:rsid w:val="00D51896"/>
    <w:rsid w:val="00D53A94"/>
    <w:rsid w:val="00D547A6"/>
    <w:rsid w:val="00D6565B"/>
    <w:rsid w:val="00D65780"/>
    <w:rsid w:val="00D711C8"/>
    <w:rsid w:val="00D72DD4"/>
    <w:rsid w:val="00D7381E"/>
    <w:rsid w:val="00D73FFC"/>
    <w:rsid w:val="00D744A8"/>
    <w:rsid w:val="00D804AD"/>
    <w:rsid w:val="00D80838"/>
    <w:rsid w:val="00D9001F"/>
    <w:rsid w:val="00D926C6"/>
    <w:rsid w:val="00D93F04"/>
    <w:rsid w:val="00D957DE"/>
    <w:rsid w:val="00D96F33"/>
    <w:rsid w:val="00D97BA7"/>
    <w:rsid w:val="00DA1C5D"/>
    <w:rsid w:val="00DA1D59"/>
    <w:rsid w:val="00DA232E"/>
    <w:rsid w:val="00DA51C3"/>
    <w:rsid w:val="00DA5D9D"/>
    <w:rsid w:val="00DB0BFA"/>
    <w:rsid w:val="00DB33BA"/>
    <w:rsid w:val="00DB3A5E"/>
    <w:rsid w:val="00DB5A23"/>
    <w:rsid w:val="00DB7146"/>
    <w:rsid w:val="00DC09C6"/>
    <w:rsid w:val="00DC4674"/>
    <w:rsid w:val="00DC7DE3"/>
    <w:rsid w:val="00DD38D7"/>
    <w:rsid w:val="00DD42F6"/>
    <w:rsid w:val="00DD72A1"/>
    <w:rsid w:val="00DE1816"/>
    <w:rsid w:val="00DE1D56"/>
    <w:rsid w:val="00DE6EFF"/>
    <w:rsid w:val="00E0340E"/>
    <w:rsid w:val="00E0418B"/>
    <w:rsid w:val="00E11373"/>
    <w:rsid w:val="00E14CE2"/>
    <w:rsid w:val="00E153DB"/>
    <w:rsid w:val="00E20294"/>
    <w:rsid w:val="00E21983"/>
    <w:rsid w:val="00E22D91"/>
    <w:rsid w:val="00E23B63"/>
    <w:rsid w:val="00E259D5"/>
    <w:rsid w:val="00E2632E"/>
    <w:rsid w:val="00E3358B"/>
    <w:rsid w:val="00E35915"/>
    <w:rsid w:val="00E37A49"/>
    <w:rsid w:val="00E41863"/>
    <w:rsid w:val="00E4228A"/>
    <w:rsid w:val="00E43D77"/>
    <w:rsid w:val="00E4518A"/>
    <w:rsid w:val="00E507E6"/>
    <w:rsid w:val="00E51CDE"/>
    <w:rsid w:val="00E527BD"/>
    <w:rsid w:val="00E543BB"/>
    <w:rsid w:val="00E565F1"/>
    <w:rsid w:val="00E63799"/>
    <w:rsid w:val="00E63D1D"/>
    <w:rsid w:val="00E6615E"/>
    <w:rsid w:val="00E66E5C"/>
    <w:rsid w:val="00E701FA"/>
    <w:rsid w:val="00E73E80"/>
    <w:rsid w:val="00E770B0"/>
    <w:rsid w:val="00E77125"/>
    <w:rsid w:val="00E77AFD"/>
    <w:rsid w:val="00E818EE"/>
    <w:rsid w:val="00E833C6"/>
    <w:rsid w:val="00E84219"/>
    <w:rsid w:val="00E94257"/>
    <w:rsid w:val="00E96491"/>
    <w:rsid w:val="00EA08D7"/>
    <w:rsid w:val="00EA0FFA"/>
    <w:rsid w:val="00EA2AB5"/>
    <w:rsid w:val="00EA3BF3"/>
    <w:rsid w:val="00EA604F"/>
    <w:rsid w:val="00EA7435"/>
    <w:rsid w:val="00EA7513"/>
    <w:rsid w:val="00EB0B3D"/>
    <w:rsid w:val="00EB1E87"/>
    <w:rsid w:val="00EB206E"/>
    <w:rsid w:val="00EB3EB3"/>
    <w:rsid w:val="00EB46C6"/>
    <w:rsid w:val="00EB7335"/>
    <w:rsid w:val="00EC2657"/>
    <w:rsid w:val="00EC36E3"/>
    <w:rsid w:val="00EC79F3"/>
    <w:rsid w:val="00ED19F6"/>
    <w:rsid w:val="00ED1BBC"/>
    <w:rsid w:val="00ED2272"/>
    <w:rsid w:val="00ED2C73"/>
    <w:rsid w:val="00ED3545"/>
    <w:rsid w:val="00ED5838"/>
    <w:rsid w:val="00ED75BD"/>
    <w:rsid w:val="00EE06A9"/>
    <w:rsid w:val="00EE3ABD"/>
    <w:rsid w:val="00EE4356"/>
    <w:rsid w:val="00EE6336"/>
    <w:rsid w:val="00EF060A"/>
    <w:rsid w:val="00EF153F"/>
    <w:rsid w:val="00EF50D0"/>
    <w:rsid w:val="00EF62FB"/>
    <w:rsid w:val="00F13E22"/>
    <w:rsid w:val="00F14970"/>
    <w:rsid w:val="00F17C54"/>
    <w:rsid w:val="00F17FAB"/>
    <w:rsid w:val="00F23EB5"/>
    <w:rsid w:val="00F24FCF"/>
    <w:rsid w:val="00F33232"/>
    <w:rsid w:val="00F333E9"/>
    <w:rsid w:val="00F34830"/>
    <w:rsid w:val="00F35B71"/>
    <w:rsid w:val="00F35DE8"/>
    <w:rsid w:val="00F37CC6"/>
    <w:rsid w:val="00F37E19"/>
    <w:rsid w:val="00F4333A"/>
    <w:rsid w:val="00F4567B"/>
    <w:rsid w:val="00F46A01"/>
    <w:rsid w:val="00F541FB"/>
    <w:rsid w:val="00F54AB6"/>
    <w:rsid w:val="00F576BB"/>
    <w:rsid w:val="00F616F6"/>
    <w:rsid w:val="00F64CF1"/>
    <w:rsid w:val="00F64FD5"/>
    <w:rsid w:val="00F66307"/>
    <w:rsid w:val="00F70E88"/>
    <w:rsid w:val="00F71021"/>
    <w:rsid w:val="00F71DD6"/>
    <w:rsid w:val="00F72412"/>
    <w:rsid w:val="00F751B9"/>
    <w:rsid w:val="00F75626"/>
    <w:rsid w:val="00F825C1"/>
    <w:rsid w:val="00F83110"/>
    <w:rsid w:val="00F85D9F"/>
    <w:rsid w:val="00F86350"/>
    <w:rsid w:val="00F86790"/>
    <w:rsid w:val="00F906F2"/>
    <w:rsid w:val="00F90CA7"/>
    <w:rsid w:val="00F9111F"/>
    <w:rsid w:val="00F91F8A"/>
    <w:rsid w:val="00F96097"/>
    <w:rsid w:val="00F964F9"/>
    <w:rsid w:val="00F97DB5"/>
    <w:rsid w:val="00FA0E14"/>
    <w:rsid w:val="00FA2B70"/>
    <w:rsid w:val="00FA2F79"/>
    <w:rsid w:val="00FA41F9"/>
    <w:rsid w:val="00FA6DB9"/>
    <w:rsid w:val="00FA6DC2"/>
    <w:rsid w:val="00FA7CD5"/>
    <w:rsid w:val="00FB0231"/>
    <w:rsid w:val="00FB1524"/>
    <w:rsid w:val="00FB70A8"/>
    <w:rsid w:val="00FB71BF"/>
    <w:rsid w:val="00FB7545"/>
    <w:rsid w:val="00FC0853"/>
    <w:rsid w:val="00FC3BE0"/>
    <w:rsid w:val="00FC45E5"/>
    <w:rsid w:val="00FC7500"/>
    <w:rsid w:val="00FD1F3A"/>
    <w:rsid w:val="00FD35E7"/>
    <w:rsid w:val="00FD3C6D"/>
    <w:rsid w:val="00FD3EDD"/>
    <w:rsid w:val="00FD72CE"/>
    <w:rsid w:val="00FD795A"/>
    <w:rsid w:val="00FD79F5"/>
    <w:rsid w:val="00FE29EC"/>
    <w:rsid w:val="00FE2FCC"/>
    <w:rsid w:val="00FE3EEB"/>
    <w:rsid w:val="00FE654D"/>
    <w:rsid w:val="00FE6ABA"/>
    <w:rsid w:val="00FE71E1"/>
    <w:rsid w:val="00FF022F"/>
    <w:rsid w:val="00FF1BF8"/>
    <w:rsid w:val="00FF3E1A"/>
    <w:rsid w:val="00FF4817"/>
    <w:rsid w:val="00FF51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10994A2"/>
  <w15:chartTrackingRefBased/>
  <w15:docId w15:val="{271B11F0-9551-FE41-B608-37F12B8BAC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E647A"/>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A1C5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TotalTime>
  <Pages>7</Pages>
  <Words>913</Words>
  <Characters>5210</Characters>
  <Application>Microsoft Office Word</Application>
  <DocSecurity>0</DocSecurity>
  <Lines>43</Lines>
  <Paragraphs>12</Paragraphs>
  <ScaleCrop>false</ScaleCrop>
  <Company/>
  <LinksUpToDate>false</LinksUpToDate>
  <CharactersWithSpaces>6111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ZhuMeng</dc:creator>
  <cp:keywords/>
  <dc:description/>
  <cp:lastModifiedBy>ZhuMeng</cp:lastModifiedBy>
  <cp:revision>639</cp:revision>
  <dcterms:created xsi:type="dcterms:W3CDTF">2024-10-29T01:34:00Z</dcterms:created>
  <dcterms:modified xsi:type="dcterms:W3CDTF">2024-10-30T11:16:00Z</dcterms:modified>
</cp:coreProperties>
</file>